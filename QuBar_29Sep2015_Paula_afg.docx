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8D499" w14:textId="77777777" w:rsidR="00DB1DEB" w:rsidRDefault="004C2500">
      <w:pPr>
        <w:pStyle w:val="Title"/>
      </w:pPr>
      <w:r>
        <w:t>Attempts at Quantitative Metazoan Metabarcoding are Difficult</w:t>
      </w:r>
    </w:p>
    <w:p w14:paraId="4470B7CA" w14:textId="77777777" w:rsidR="00DB1DEB" w:rsidRDefault="004C2500">
      <w:pPr>
        <w:pStyle w:val="Author"/>
      </w:pPr>
      <w:r>
        <w:t>John Wares and Paula Pappalardo</w:t>
      </w:r>
    </w:p>
    <w:p w14:paraId="3347A1CA" w14:textId="77777777" w:rsidR="00DB1DEB" w:rsidRDefault="004C2500">
      <w:pPr>
        <w:pStyle w:val="Date"/>
      </w:pPr>
      <w:r>
        <w:t>06 October, 2015</w:t>
      </w:r>
    </w:p>
    <w:p w14:paraId="5E16A151" w14:textId="77777777" w:rsidR="00DB1DEB" w:rsidRDefault="004C2500">
      <w:pPr>
        <w:pStyle w:val="Heading1"/>
      </w:pPr>
      <w:bookmarkStart w:id="0" w:name="abstract-200-words-maximum"/>
      <w:bookmarkEnd w:id="0"/>
      <w:r>
        <w:t>Abstract (200 words maximum)</w:t>
      </w:r>
    </w:p>
    <w:p w14:paraId="25377F96" w14:textId="77777777" w:rsidR="00DB1DEB" w:rsidRDefault="004C2500">
      <w:r>
        <w:rPr>
          <w:b/>
        </w:rPr>
        <w:t>Key words:</w:t>
      </w:r>
      <w:r>
        <w:t>(3 to ten)</w:t>
      </w:r>
    </w:p>
    <w:p w14:paraId="5D266B31" w14:textId="77777777" w:rsidR="00DB1DEB" w:rsidRDefault="004C2500">
      <w:pPr>
        <w:pStyle w:val="Heading1"/>
      </w:pPr>
      <w:bookmarkStart w:id="1" w:name="introduction"/>
      <w:bookmarkEnd w:id="1"/>
      <w:r>
        <w:t>Introduction</w:t>
      </w:r>
    </w:p>
    <w:p w14:paraId="25EB1E81" w14:textId="77777777" w:rsidR="00DB1DEB" w:rsidRDefault="004C2500">
      <w:r>
        <w:t xml:space="preserve">We start with what may seem like a trivial question: assume that you have been told that a series of fair coin flips resulted in 60% 'heads', 40% 'tails'. This is the only information given, but you already have made a </w:t>
      </w:r>
      <w:commentRangeStart w:id="2"/>
      <w:r>
        <w:t>judgment</w:t>
      </w:r>
      <w:commentRangeEnd w:id="2"/>
      <w:r>
        <w:rPr>
          <w:rStyle w:val="CommentReference"/>
        </w:rPr>
        <w:commentReference w:id="2"/>
      </w:r>
      <w:r>
        <w:t xml:space="preserve">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(here, presumably 50%) and the number of trials. A large error from our expectations is what suggests the low sample size from that distribution.</w:t>
      </w:r>
    </w:p>
    <w:p w14:paraId="47FDFD53" w14:textId="77777777" w:rsidR="00DB1DEB" w:rsidRDefault="004C2500">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 (Nagendra 2001; Bourlat et al. 2013), there are still glaring deficiencies in our ability to efficiently catalog </w:t>
      </w:r>
      <w:commentRangeStart w:id="3"/>
      <w:r>
        <w:t>diversity</w:t>
      </w:r>
      <w:commentRangeEnd w:id="3"/>
      <w:r w:rsidR="00367006">
        <w:rPr>
          <w:rStyle w:val="CommentReference"/>
        </w:rPr>
        <w:commentReference w:id="3"/>
      </w:r>
      <w:r>
        <w:t>, even in small domains or limited taxonomic surveys.</w:t>
      </w:r>
    </w:p>
    <w:p w14:paraId="75EC3769" w14:textId="77777777" w:rsidR="00DB1DEB" w:rsidRDefault="004C2500">
      <w:r>
        <w:t xml:space="preserve">The most apparent advances have been in surveys of microbial and viral diversity. Next-generation sequencing (NGS) has permitted the now-commonplace exploration of fungal, bacterial, and viral diversity by generating </w:t>
      </w:r>
      <m:oMath>
        <m:sSup>
          <m:sSupPr>
            <m:ctrlPr>
              <w:ins w:id="4" w:author="Annette Govindarajan" w:date="2015-10-06T11:57:00Z">
                <w:rPr>
                  <w:rFonts w:ascii="Cambria Math" w:hAnsi="Cambria Math"/>
                </w:rPr>
              </w:ins>
            </m:ctrlPr>
          </m:sSupPr>
          <m:e>
            <m:r>
              <m:rPr>
                <m:sty m:val="p"/>
              </m:rPr>
              <w:rPr>
                <w:rFonts w:ascii="Cambria Math" w:hAnsi="Cambria Math"/>
              </w:rPr>
              <m:t>10</m:t>
            </m:r>
          </m:e>
          <m:sup>
            <m:r>
              <m:rPr>
                <m:sty m:val="p"/>
              </m:rPr>
              <w:rPr>
                <w:rFonts w:ascii="Cambria Math" w:hAnsi="Cambria Math"/>
              </w:rPr>
              <m:t>5</m:t>
            </m:r>
          </m:sup>
        </m:sSup>
      </m:oMath>
      <w:r>
        <w:t xml:space="preserve"> - </w:t>
      </w:r>
      <m:oMath>
        <m:sSup>
          <m:sSupPr>
            <m:ctrlPr>
              <w:ins w:id="5" w:author="Annette Govindarajan" w:date="2015-10-06T11:57:00Z">
                <w:rPr>
                  <w:rFonts w:ascii="Cambria Math" w:hAnsi="Cambria Math"/>
                </w:rPr>
              </w:ins>
            </m:ctrlPr>
          </m:sSupPr>
          <m:e>
            <m:r>
              <m:rPr>
                <m:sty m:val="p"/>
              </m:rPr>
              <w:rPr>
                <w:rFonts w:ascii="Cambria Math" w:hAnsi="Cambria Math"/>
              </w:rPr>
              <m:t>10</m:t>
            </m:r>
          </m:e>
          <m:sup>
            <m:r>
              <m:rPr>
                <m:sty m:val="p"/>
              </m:rPr>
              <w:rPr>
                <w:rFonts w:ascii="Cambria Math" w:hAnsi="Cambria Math"/>
              </w:rPr>
              <m:t>7</m:t>
            </m:r>
          </m:sup>
        </m:sSup>
      </m:oMath>
      <w:r>
        <w:t xml:space="preserve"> 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 (Nguyen et al. 2015; Turnbaugh et al. 2009; Desnues et al. 2008), there are definite limitations. For example, some taxa (e.g. Archaea) may not be as readily amplified </w:t>
      </w:r>
      <w:r>
        <w:lastRenderedPageBreak/>
        <w:t>using the same ribosomal 16S "bacteria" primers, and variation in amplification efficiency certainly exists within the Eubacteria (Acinas et al. 2005). Additionally, it is known that some bacterial genomes harbor more than one copy of this canonical locus (Kembel et al. 2012), thus muddling the relationship between read frequency and taxon frequency in a community.</w:t>
      </w:r>
    </w:p>
    <w:p w14:paraId="0216A452" w14:textId="77777777" w:rsidR="00DB1DEB" w:rsidRDefault="004C2500">
      <w:r>
        <w:t>The same problems exist - and are exacerbated - when studying multicellular diversity. On top of the problem</w:t>
      </w:r>
      <w:del w:id="6" w:author="Annette Govindarajan" w:date="2015-10-21T14:01:00Z">
        <w:r w:rsidDel="004C2500">
          <w:delText>s</w:delText>
        </w:r>
      </w:del>
      <w:r>
        <w:t xml:space="preserve"> of potential </w:t>
      </w:r>
      <w:commentRangeStart w:id="7"/>
      <w:r>
        <w:t>contamination</w:t>
      </w:r>
      <w:commentRangeEnd w:id="7"/>
      <w:r>
        <w:rPr>
          <w:rStyle w:val="CommentReference"/>
        </w:rPr>
        <w:commentReference w:id="7"/>
      </w:r>
      <w:r>
        <w:t xml:space="preserve">, detecting rare taxa and/or handling singleton evidence for rare taxa, there is potentially a large variance in individual sizes of organisms. This, along with amplification variation given mismatches in the primer region, means that the relative read abundance in a NGS data set will often wildly vary (by multiple orders of magnitude) from the abundance of actual tissue in the data set (Nguyen et al. 2015; Pinol et al. 2014; Bohmann et al. 2014). Researchers tend to address this by analyzing data for simple incidence as well as relative read abundance, to identify patterns robust to either removal of information or inaccurate information (Nguyen et al. </w:t>
      </w:r>
      <w:commentRangeStart w:id="8"/>
      <w:r>
        <w:t>2015</w:t>
      </w:r>
      <w:commentRangeEnd w:id="8"/>
      <w:r>
        <w:rPr>
          <w:rStyle w:val="CommentReference"/>
        </w:rPr>
        <w:commentReference w:id="8"/>
      </w:r>
      <w:r>
        <w:t>).</w:t>
      </w:r>
    </w:p>
    <w:p w14:paraId="39AA83EE" w14:textId="77777777" w:rsidR="00DB1DEB" w:rsidRDefault="004C2500">
      <w:r>
        <w:t>If, however, the goal is to understand the actual relative abundance of individuals of different species in a sample - with these species harboring variation at 'barcode' loci, and often being highly divergent from one another - our question is whether there is complementary information that can be extracted from these data that does not rely on the abundance of reads that are assigned to a taxon, but relies on our understanding of diversity within populations</w:t>
      </w:r>
      <w:ins w:id="9" w:author="Annette Govindarajan" w:date="2015-10-21T14:04:00Z">
        <w:r w:rsidR="00367006">
          <w:t xml:space="preserve"> and how that relates to effective population size</w:t>
        </w:r>
      </w:ins>
      <w:r>
        <w:t xml:space="preserve"> and how that can be measured.</w:t>
      </w:r>
    </w:p>
    <w:p w14:paraId="5D940665" w14:textId="77777777" w:rsidR="00DB1DEB" w:rsidRDefault="004C2500">
      <w:r>
        <w:t xml:space="preserve">The summary statistics for DNA sequence diversity are well established and generally recognize the population mutation rate </w:t>
      </w:r>
      <m:oMath>
        <m:r>
          <m:rPr>
            <m:sty m:val="p"/>
          </m:rPr>
          <w:rPr>
            <w:rFonts w:ascii="Cambria Math" w:hAnsi="Cambria Math"/>
          </w:rPr>
          <m:t>θ</m:t>
        </m:r>
      </m:oMath>
      <w:r>
        <w:t xml:space="preserve"> at a given locus; as a population increases in size (N), or as the mutation rate </w:t>
      </w:r>
      <m:oMath>
        <m:r>
          <m:rPr>
            <m:sty m:val="p"/>
          </m:rPr>
          <w:rPr>
            <w:rFonts w:ascii="Cambria Math" w:hAnsi="Cambria Math"/>
          </w:rPr>
          <m:t>μ</m:t>
        </m:r>
      </m:oMath>
      <w:r>
        <w:t xml:space="preserve"> at that locus increases, more polymorphisms and more diversity will be found (</w:t>
      </w:r>
      <m:oMath>
        <m:r>
          <m:rPr>
            <m:sty m:val="p"/>
          </m:rPr>
          <w:rPr>
            <w:rFonts w:ascii="Cambria Math" w:hAnsi="Cambria Math"/>
          </w:rPr>
          <m:t>θ</m:t>
        </m:r>
      </m:oMath>
      <w:r>
        <w:t xml:space="preserve"> is proportional to N</w:t>
      </w:r>
      <w:r>
        <w:rPr>
          <w:i/>
        </w:rPr>
        <w:t>x</w:t>
      </w:r>
      <m:oMath>
        <m:r>
          <m:rPr>
            <m:sty m:val="p"/>
          </m:rPr>
          <w:rPr>
            <w:rFonts w:ascii="Cambria Math" w:hAnsi="Cambria Math"/>
          </w:rPr>
          <m:t>μ</m:t>
        </m:r>
      </m:oMath>
      <w:r>
        <w:t xml:space="preserve">). There are limitations to this approach based on Kimura's neutral theory, as various forms of genomic selection will limit the direct relationship between population size and population diversity (e.g., Bazin, Glemin, and Galtier 2006; Wares 2010; Corbett-Detig, Hartl, and Sackton 2015). Nevertheless, these summary statistics - including Watterson's </w:t>
      </w:r>
      <m:oMath>
        <m:r>
          <m:rPr>
            <m:sty m:val="p"/>
          </m:rPr>
          <w:rPr>
            <w:rFonts w:ascii="Cambria Math" w:hAnsi="Cambria Math"/>
          </w:rPr>
          <m:t>θ</m:t>
        </m:r>
      </m:oMath>
      <w:r>
        <w:t xml:space="preserve">, a sample-normalized estimator that uses the number of segregating sites </w:t>
      </w:r>
      <w:r>
        <w:rPr>
          <w:i/>
        </w:rPr>
        <w:t>S</w:t>
      </w:r>
      <w:r>
        <w:t xml:space="preserve"> in a sample - may provide information necessary to generate </w:t>
      </w:r>
      <w:r>
        <w:rPr>
          <w:i/>
        </w:rPr>
        <w:t>some</w:t>
      </w:r>
      <w:r>
        <w:t xml:space="preserve"> inference of relative abundance from NGS data. This information also has its limits: nucleotide diversity (</w:t>
      </w:r>
      <m:oMath>
        <m:r>
          <m:rPr>
            <m:sty m:val="p"/>
          </m:rPr>
          <w:rPr>
            <w:rFonts w:ascii="Cambria Math" w:hAnsi="Cambria Math"/>
          </w:rPr>
          <m:t>π</m:t>
        </m:r>
      </m:oMath>
      <w:r>
        <w:t>) requires information on polymorphic site frequencies that will be biased by differential amplification across individuals, as well as relatively uninformative - or diminishing - returns as the number of sampled individuals increases (Wakeley 2008). Haplotype diversity (</w:t>
      </w:r>
      <w:r>
        <w:rPr>
          <w:i/>
        </w:rPr>
        <w:t>H</w:t>
      </w:r>
      <w:r>
        <w:t xml:space="preserve">) is likely sufficient to set a minimum boundary on the number of individuals sampled, and </w:t>
      </w:r>
      <w:r>
        <w:rPr>
          <w:i/>
        </w:rPr>
        <w:t>H</w:t>
      </w:r>
      <w:r>
        <w:t xml:space="preserve"> along with </w:t>
      </w:r>
      <w:r>
        <w:rPr>
          <w:i/>
        </w:rPr>
        <w:t>S</w:t>
      </w:r>
      <w:r>
        <w:t xml:space="preserve"> may provide enough information to generate a probabilistic distribution associated with larger numbers of </w:t>
      </w:r>
      <w:commentRangeStart w:id="10"/>
      <w:r>
        <w:t>individuals</w:t>
      </w:r>
      <w:commentRangeEnd w:id="10"/>
      <w:r w:rsidR="00367006">
        <w:rPr>
          <w:rStyle w:val="CommentReference"/>
        </w:rPr>
        <w:commentReference w:id="10"/>
      </w:r>
      <w:r>
        <w:t>.</w:t>
      </w:r>
    </w:p>
    <w:p w14:paraId="12C645BC" w14:textId="77777777" w:rsidR="00DB1DEB" w:rsidRDefault="004C2500">
      <w:r>
        <w:t xml:space="preserve">Here we present the mathematical considerations necessary to develop estimates of the relative abundance of species in a barcoding sample of unknown individuals. The tools combine previous information on genetic diversity in the sampled </w:t>
      </w:r>
      <w:r>
        <w:lastRenderedPageBreak/>
        <w:t>population (that is, a species or population that has previously been analyzed at the same locus) with observed properties of the sample, such as the number of haplotypes and the number of segregating sites for each species. We then evaluate the situations in which there is sufficient power to make meaningful statements about relative abundance from polymorphism data alone.</w:t>
      </w:r>
    </w:p>
    <w:p w14:paraId="5B6DE622" w14:textId="77777777" w:rsidR="00DB1DEB" w:rsidRDefault="004C2500">
      <w:pPr>
        <w:pStyle w:val="Heading1"/>
      </w:pPr>
      <w:bookmarkStart w:id="11" w:name="methods"/>
      <w:bookmarkEnd w:id="11"/>
      <w:r>
        <w:t>Methods</w:t>
      </w:r>
    </w:p>
    <w:p w14:paraId="22227FF8" w14:textId="77777777" w:rsidR="00DB1DEB" w:rsidRDefault="004C2500">
      <w:r>
        <w:t xml:space="preserve">Our approach is to identify information that can be used as prior information to establish the likelihood of observing polymorphism data from an </w:t>
      </w:r>
      <w:r>
        <w:rPr>
          <w:i/>
        </w:rPr>
        <w:t>unknown</w:t>
      </w:r>
      <w:r>
        <w:t xml:space="preserve"> number of input individuals for a taxon. Any type of sampling information may help to set an upper limit: for example, if it is known that only 200 individual specimens (of all taxa) were originally used for isolation of DNA, then the maximum number of total individuals inferred from this approach should be 200 for any single included population. This itself is not a major advance in biology, but a limit on the inference nonetheless.</w:t>
      </w:r>
    </w:p>
    <w:p w14:paraId="209409DD" w14:textId="77777777" w:rsidR="00DB1DEB" w:rsidRDefault="004C2500">
      <w:r>
        <w:t xml:space="preserve">There are also clear minimum bounds that can be established for the abundance of a taxon. Considering DNA sequence haplotypes as our most basic sample of genetic diversity, we ask how many </w:t>
      </w:r>
      <w:r>
        <w:rPr>
          <w:i/>
        </w:rPr>
        <w:t>distinct</w:t>
      </w:r>
      <w:r>
        <w:t xml:space="preserve"> haplotypes are recovered in the data that match a particular taxon? For a haploid mitochondrial marker like the oft-applied cytochrome oxidase I (COI), this number is the minimum number of individuals present (if the number happens to be zero, it is also likely to be the maximum number of individuals in the sample!).</w:t>
      </w:r>
    </w:p>
    <w:p w14:paraId="6A4B22AC" w14:textId="77777777" w:rsidR="00DB1DEB" w:rsidRDefault="004C2500">
      <w:r>
        <w:t xml:space="preserve">We suggest three methods that could help to estimate the number of individuals for a particular species in a metabarcoding sample: 1) an inference based on prior estimates of haplotype diversity of a particular population and the observed </w:t>
      </w:r>
      <w:r>
        <w:rPr>
          <w:i/>
        </w:rPr>
        <w:t>number of haplotypes</w:t>
      </w:r>
      <w:r>
        <w:t xml:space="preserve"> in a matched sample from that population, 2) an inference based on the expectations of Ewens' (1972) sampling theory given a prior estimate of </w:t>
      </w:r>
      <m:oMath>
        <m:r>
          <m:rPr>
            <m:sty m:val="p"/>
          </m:rPr>
          <w:rPr>
            <w:rFonts w:ascii="Cambria Math" w:hAnsi="Cambria Math"/>
          </w:rPr>
          <m:t>θ</m:t>
        </m:r>
      </m:oMath>
      <w:r>
        <w:t xml:space="preserve"> and the </w:t>
      </w:r>
      <w:r>
        <w:rPr>
          <w:i/>
        </w:rPr>
        <w:t>number of haplotypes</w:t>
      </w:r>
      <w:r>
        <w:t xml:space="preserve"> observed in the sample; and 3) an inference based on a prior estimate of </w:t>
      </w:r>
      <m:oMath>
        <m:r>
          <m:rPr>
            <m:sty m:val="p"/>
          </m:rPr>
          <w:rPr>
            <w:rFonts w:ascii="Cambria Math" w:hAnsi="Cambria Math"/>
          </w:rPr>
          <m:t>θ</m:t>
        </m:r>
      </m:oMath>
      <w:r>
        <w:t xml:space="preserve"> in the field population and the observed </w:t>
      </w:r>
      <w:r>
        <w:rPr>
          <w:i/>
        </w:rPr>
        <w:t>number of segregating sites</w:t>
      </w:r>
      <w:r>
        <w:t xml:space="preserve"> in the sample.</w:t>
      </w:r>
    </w:p>
    <w:p w14:paraId="5F7E13F3" w14:textId="77777777" w:rsidR="00DB1DEB" w:rsidRDefault="004C2500">
      <w:r>
        <w:t xml:space="preserve">To evaluate the potential usefulness of each method for recovering the abundance of input individuals, we simulated populations evolving under a Wright-Fisher neutral model. We performed the simulations with Hudson's </w:t>
      </w:r>
      <w:r>
        <w:rPr>
          <w:i/>
        </w:rPr>
        <w:t>ms</w:t>
      </w:r>
      <w:r>
        <w:t xml:space="preserve"> program (Hudson 2002) using the </w:t>
      </w:r>
      <w:r>
        <w:rPr>
          <w:i/>
        </w:rPr>
        <w:t>gap</w:t>
      </w:r>
      <w:r>
        <w:t xml:space="preserve"> (Zhao 2015) package in R (R Core Team 2015). We simulated 3 populations, using three different population mutation rates (</w:t>
      </w:r>
      <m:oMath>
        <m:r>
          <m:rPr>
            <m:sty m:val="p"/>
          </m:rPr>
          <w:rPr>
            <w:rFonts w:ascii="Cambria Math" w:hAnsi="Cambria Math"/>
          </w:rPr>
          <m:t>θ</m:t>
        </m:r>
      </m:oMath>
      <w:r>
        <w:t xml:space="preserve"> of 2, 10, and 20). For each population we then calculated summary statistics using the </w:t>
      </w:r>
      <w:r>
        <w:rPr>
          <w:i/>
        </w:rPr>
        <w:t>PopGenome</w:t>
      </w:r>
      <w:r>
        <w:t xml:space="preserve"> (Pfeifer et al. 2014) package in R.</w:t>
      </w:r>
    </w:p>
    <w:p w14:paraId="02D02799" w14:textId="77777777" w:rsidR="00DB1DEB" w:rsidRDefault="004C2500">
      <w:r>
        <w:t xml:space="preserve">From the simulated populations (single simulations of 1000 alleles given </w:t>
      </w:r>
      <m:oMath>
        <m:r>
          <m:rPr>
            <m:sty m:val="p"/>
          </m:rPr>
          <w:rPr>
            <w:rFonts w:ascii="Cambria Math" w:hAnsi="Cambria Math"/>
          </w:rPr>
          <m:t>θ</m:t>
        </m:r>
      </m:oMath>
      <w:r>
        <w:t xml:space="preserve"> of 2, 10 and 20) we took "field samples" of different sizes (</w:t>
      </w:r>
      <w:r>
        <w:rPr>
          <w:i/>
        </w:rPr>
        <w:t>n</w:t>
      </w:r>
      <w:r>
        <w:t xml:space="preserve"> = 2, 4, 8, 16, 32, 64, 128), sampling without replacement. We replicate the sampling experiment 100 times for each combination of </w:t>
      </w:r>
      <m:oMath>
        <m:r>
          <m:rPr>
            <m:sty m:val="p"/>
          </m:rPr>
          <w:rPr>
            <w:rFonts w:ascii="Cambria Math" w:hAnsi="Cambria Math"/>
          </w:rPr>
          <m:t>θ</m:t>
        </m:r>
      </m:oMath>
      <w:r>
        <w:t xml:space="preserve"> and </w:t>
      </w:r>
      <w:r>
        <w:rPr>
          <w:i/>
        </w:rPr>
        <w:t>n</w:t>
      </w:r>
      <w:r>
        <w:t xml:space="preserve">, to be able to assess variance associated with the </w:t>
      </w:r>
      <w:r>
        <w:lastRenderedPageBreak/>
        <w:t>sampling effort. For each replicate, we calculate the number of haplotypes and the number of segregating sites, which represent our observed values in the simulated samples. From these distributions of observed values (haplotypes and segregating sites) in each combination of theta and sampling size we selected the values within the percentiles 0.25 and 0.75 to use in back calculations of the number of individuals in that sample. The distributions are presented in the Supplementary Material (Figures S2 and S3). The sampling size, known to us from this design, is what we attempt to predict using the reversed inferences described below for each method.</w:t>
      </w:r>
    </w:p>
    <w:p w14:paraId="068BD5A7" w14:textId="77777777" w:rsidR="00DB1DEB" w:rsidRDefault="004C2500">
      <w:r>
        <w:t>All the analysis of the simulated populations was done in R (R Core Team 2015), with the exception of the estimation of predicted segregating sites according to Wakeley (2008) that were performed in the software Mathematica (</w:t>
      </w:r>
      <w:hyperlink r:id="rId7">
        <w:r>
          <w:rPr>
            <w:rStyle w:val="Link"/>
          </w:rPr>
          <w:t>https://www.wolfram.com/mathematica/</w:t>
        </w:r>
      </w:hyperlink>
      <w:r>
        <w:t>) given floating-point errors in R. Detailed information and the R code used to performed simulations is presented in the Appendix S1 in the Supplementary Material.</w:t>
      </w:r>
    </w:p>
    <w:p w14:paraId="3D901C92" w14:textId="77777777" w:rsidR="00DB1DEB" w:rsidRDefault="004C2500">
      <w:pPr>
        <w:pStyle w:val="Heading2"/>
      </w:pPr>
      <w:bookmarkStart w:id="12" w:name="haplotype-diversity"/>
      <w:bookmarkEnd w:id="12"/>
      <w:r>
        <w:t>Haplotype Diversity</w:t>
      </w:r>
    </w:p>
    <w:p w14:paraId="5CA4E0A6" w14:textId="77777777" w:rsidR="00DB1DEB" w:rsidRDefault="004C2500">
      <w:r>
        <w:t>In addition to the simple number of haplotypes observed at a barcode marker, we may also attempt to estimate the number of individuals that harbored those haplotypes. Here, we assume that there is previous information on haplotype diversity (</w:t>
      </w:r>
      <w:r>
        <w:rPr>
          <w:i/>
        </w:rPr>
        <w:t>H</w:t>
      </w:r>
      <w:r>
        <w:t xml:space="preserve">) from the natural populations of the species (or distinguishable populations) that are present in the barcoding </w:t>
      </w:r>
      <w:commentRangeStart w:id="13"/>
      <w:r>
        <w:t>sample</w:t>
      </w:r>
      <w:commentRangeEnd w:id="13"/>
      <w:r w:rsidR="00367006">
        <w:rPr>
          <w:rStyle w:val="CommentReference"/>
        </w:rPr>
        <w:commentReference w:id="13"/>
      </w:r>
      <w:r>
        <w:t xml:space="preserve">. The "haplotype diversity", </w:t>
      </w:r>
      <w:r>
        <w:rPr>
          <w:i/>
        </w:rPr>
        <w:t>H</w:t>
      </w:r>
      <w:r>
        <w:t>, defined by Nei and Tajima (1981) as</w:t>
      </w:r>
    </w:p>
    <w:p w14:paraId="3C4B2622" w14:textId="77777777" w:rsidR="00DB1DEB" w:rsidRDefault="004C2500">
      <m:oMathPara>
        <m:oMathParaPr>
          <m:jc m:val="center"/>
        </m:oMathParaPr>
        <m:oMath>
          <m:r>
            <m:rPr>
              <m:sty m:val="p"/>
            </m:rPr>
            <w:rPr>
              <w:rFonts w:ascii="Cambria Math" w:hAnsi="Cambria Math"/>
            </w:rPr>
            <m:t>H=</m:t>
          </m:r>
          <m:f>
            <m:fPr>
              <m:ctrlPr>
                <w:ins w:id="14" w:author="Annette Govindarajan" w:date="2015-10-06T11:57:00Z">
                  <w:rPr>
                    <w:rFonts w:ascii="Cambria Math" w:hAnsi="Cambria Math"/>
                  </w:rPr>
                </w:ins>
              </m:ctrlPr>
            </m:fPr>
            <m:num>
              <m:r>
                <m:rPr>
                  <m:sty m:val="p"/>
                </m:rPr>
                <w:rPr>
                  <w:rFonts w:ascii="Cambria Math" w:hAnsi="Cambria Math"/>
                </w:rPr>
                <m:t>N</m:t>
              </m:r>
            </m:num>
            <m:den>
              <m:r>
                <m:rPr>
                  <m:sty m:val="p"/>
                </m:rPr>
                <w:rPr>
                  <w:rFonts w:ascii="Cambria Math" w:hAnsi="Cambria Math"/>
                </w:rPr>
                <m:t>N-1</m:t>
              </m:r>
            </m:den>
          </m:f>
          <m:r>
            <m:rPr>
              <m:sty m:val="p"/>
            </m:rPr>
            <w:rPr>
              <w:rFonts w:ascii="Cambria Math" w:hAnsi="Cambria Math"/>
            </w:rPr>
            <m:t>(1-</m:t>
          </m:r>
          <m:nary>
            <m:naryPr>
              <m:chr m:val="∑"/>
              <m:limLoc m:val="undOvr"/>
              <m:supHide m:val="1"/>
              <m:ctrlPr>
                <w:ins w:id="15" w:author="Annette Govindarajan" w:date="2015-10-06T11:57:00Z">
                  <w:rPr>
                    <w:rFonts w:ascii="Cambria Math" w:hAnsi="Cambria Math"/>
                  </w:rPr>
                </w:ins>
              </m:ctrlPr>
            </m:naryPr>
            <m:sub/>
            <m:sup>
              <m:r>
                <m:rPr>
                  <m:sty m:val="p"/>
                </m:rPr>
                <w:rPr>
                  <w:rFonts w:ascii="Cambria Math" w:hAnsi="Cambria Math"/>
                </w:rPr>
                <m:t>i=1</m:t>
              </m:r>
            </m:sup>
            <m:e>
              <m:sSubSup>
                <m:sSubSupPr>
                  <m:ctrlPr>
                    <w:ins w:id="16" w:author="Annette Govindarajan" w:date="2015-10-06T11:57:00Z">
                      <w:rPr>
                        <w:rFonts w:ascii="Cambria Math" w:hAnsi="Cambria Math"/>
                      </w:rPr>
                    </w:ins>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2A02BA6C" w14:textId="77777777" w:rsidR="00DB1DEB" w:rsidRDefault="004C2500">
      <w:r>
        <w:t xml:space="preserve">represents the probability that sampling a new individual will result in observation of a new haplotype. N is the number of haplotypes, and </w:t>
      </w:r>
      <w:r>
        <w:rPr>
          <w:i/>
        </w:rPr>
        <w:t>x</w:t>
      </w:r>
      <w:r>
        <w:rPr>
          <w:vertAlign w:val="subscript"/>
        </w:rPr>
        <w:t>i</w:t>
      </w:r>
      <w:r>
        <w:t xml:space="preserve"> is the sample frequency of the i</w:t>
      </w:r>
      <w:r>
        <w:rPr>
          <w:vertAlign w:val="subscript"/>
        </w:rPr>
        <w:t>th</w:t>
      </w:r>
      <w:r>
        <w:t xml:space="preserve"> haplotype.</w:t>
      </w:r>
    </w:p>
    <w:p w14:paraId="45B6936E" w14:textId="77777777" w:rsidR="00DB1DEB" w:rsidRDefault="004C2500">
      <w:r>
        <w:t xml:space="preserve">An example of how </w:t>
      </w:r>
      <w:r>
        <w:rPr>
          <w:i/>
        </w:rPr>
        <w:t>H</w:t>
      </w:r>
      <w:r>
        <w:t xml:space="preserve"> could be used is shown below for a sample in which 10 distinct haplotypes are observed, and the </w:t>
      </w:r>
      <w:r>
        <w:rPr>
          <w:i/>
        </w:rPr>
        <w:t>prior information about H</w:t>
      </w:r>
      <w:r>
        <w:t xml:space="preserve"> for a particular taxon is </w:t>
      </w:r>
      <w:r>
        <w:rPr>
          <w:i/>
        </w:rPr>
        <w:t>H</w:t>
      </w:r>
      <w:r>
        <w:t xml:space="preserve"> = 0.7. In addition to assuming that prior information about the population is appropriately comparable,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is defined by the reciprocal of the number of haplotypes.</w:t>
      </w:r>
    </w:p>
    <w:p w14:paraId="0842C6C5" w14:textId="77777777" w:rsidR="00DB1DEB" w:rsidRDefault="004C2500">
      <w:r>
        <w:rPr>
          <w:noProof/>
        </w:rPr>
        <w:lastRenderedPageBreak/>
        <w:drawing>
          <wp:inline distT="0" distB="0" distL="0" distR="0" wp14:anchorId="60734F19" wp14:editId="42AE6B2B">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fig1-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04D024F3" w14:textId="77777777" w:rsidR="00DB1DEB" w:rsidRDefault="004C2500">
      <w:r>
        <w:rPr>
          <w:b/>
        </w:rPr>
        <w:t>Figure 1.</w:t>
      </w:r>
      <w:r>
        <w:t xml:space="preserve"> Likelihoods of identifying </w:t>
      </w:r>
      <w:r>
        <w:rPr>
          <w:i/>
        </w:rPr>
        <w:t>n</w:t>
      </w:r>
      <w:r>
        <w:t xml:space="preserve"> individuals in a sample in which 10 haplotypes are observed, and the haplotype diversity of the originally observed population is </w:t>
      </w:r>
      <w:r>
        <w:rPr>
          <w:i/>
        </w:rPr>
        <w:t>H</w:t>
      </w:r>
      <w:r>
        <w:t xml:space="preserve"> = 0.7. Here, a gamma function is applied to represent the likelihood such that the distribution is flat at low values of </w:t>
      </w:r>
      <w:r>
        <w:rPr>
          <w:i/>
        </w:rPr>
        <w:t>H</w:t>
      </w:r>
      <w:r>
        <w:t xml:space="preserve"> and a sharper distribution with high values of </w:t>
      </w:r>
      <w:r>
        <w:rPr>
          <w:i/>
        </w:rPr>
        <w:t>H</w:t>
      </w:r>
      <w:r>
        <w:t>, bounded by the actual observed number of haplotypes.</w:t>
      </w:r>
    </w:p>
    <w:p w14:paraId="4026264A" w14:textId="77777777" w:rsidR="00DB1DEB" w:rsidRDefault="004C2500">
      <w:r>
        <w:t xml:space="preserve">So, observing 10 haplotypes for this taxon, and using the gamma to obtain a useful probability shape based on assumptions about how informative haplotype diversity is, we might feel comfortable believing 14 individuals were sampled (the highest likelihood solution). A concern here lies in the willful abuse of the gamma distribution without a better understanding of how haplotype diversity </w:t>
      </w:r>
      <w:r>
        <w:rPr>
          <w:i/>
        </w:rPr>
        <w:t>H</w:t>
      </w:r>
      <w:r>
        <w:t xml:space="preserve"> and the sample size </w:t>
      </w:r>
      <w:r>
        <w:rPr>
          <w:i/>
        </w:rPr>
        <w:t>N</w:t>
      </w:r>
      <w:r>
        <w:t xml:space="preserve"> may be actually related through the frequency of haplotypes - remember, at this point we are assuming we cannot trust the proportion/frequency representation of an allele in our sample.</w:t>
      </w:r>
    </w:p>
    <w:p w14:paraId="1297BE93" w14:textId="77777777" w:rsidR="00DB1DEB" w:rsidRDefault="004C2500">
      <w:r>
        <w:t xml:space="preserve">For each of the 100 replicates in each sampling size within the three simulated populations we used the corresponding haplotype diversity for that population and the number of haplotypes observed in that replicate to estimate the likelihoods of the number of individuals in the sample (sampling size) using a gamma function as defined above (shape defined by the reciprocal of haplotype diversity and the rate defined by the reciprocal of the number of haplotypes). From each likelihood </w:t>
      </w:r>
      <w:r>
        <w:lastRenderedPageBreak/>
        <w:t>distribution we recorded the sampling size with the highest probability to compare with the simulated sampling size in each replicate. Finally, we calculated the difference between the "real" sampling size -the one from our simulations- and the sampling size inferred using the gamma distribution method, as a measure of the precision of our method.</w:t>
      </w:r>
    </w:p>
    <w:p w14:paraId="6276D123" w14:textId="77777777" w:rsidR="00DB1DEB" w:rsidRDefault="004C2500">
      <w:pPr>
        <w:pStyle w:val="Heading2"/>
      </w:pPr>
      <w:bookmarkStart w:id="17" w:name="sampling-theory"/>
      <w:bookmarkEnd w:id="17"/>
      <w:r>
        <w:t>Sampling theory</w:t>
      </w:r>
    </w:p>
    <w:p w14:paraId="03420D5A" w14:textId="77777777" w:rsidR="00DB1DEB" w:rsidRDefault="004C2500">
      <w:r>
        <w:t xml:space="preserve">Ewens (1972) developed a sampling theory of selectively neutral alleles, that based on the number of samples and the mutation parameter </w:t>
      </w:r>
      <m:oMath>
        <m:r>
          <m:rPr>
            <m:sty m:val="p"/>
          </m:rPr>
          <w:rPr>
            <w:rFonts w:ascii="Cambria Math" w:hAnsi="Cambria Math"/>
          </w:rPr>
          <m:t>θ</m:t>
        </m:r>
      </m:oMath>
      <w:r>
        <w:t>, allows one to estimate the expected number of different alleles (here, we address alleles from a haploid genome, i.e. haplotypes) in a sample. Assuming a sample of n individuals, the mean number of haplotypes in a sample can be approximated by:</w:t>
      </w:r>
    </w:p>
    <w:p w14:paraId="1806DCD0" w14:textId="77777777" w:rsidR="00DB1DEB" w:rsidRDefault="004C2500">
      <m:oMathPara>
        <m:oMathParaPr>
          <m:jc m:val="center"/>
        </m:oMathParaPr>
        <m:oMath>
          <m:r>
            <m:rPr>
              <m:sty m:val="p"/>
            </m:rPr>
            <w:rPr>
              <w:rFonts w:ascii="Cambria Math" w:hAnsi="Cambria Math"/>
            </w:rPr>
            <m:t>E(h)=</m:t>
          </m:r>
          <m:f>
            <m:fPr>
              <m:ctrlPr>
                <w:ins w:id="18" w:author="Annette Govindarajan" w:date="2015-10-06T11:57:00Z">
                  <w:rPr>
                    <w:rFonts w:ascii="Cambria Math" w:hAnsi="Cambria Math"/>
                  </w:rPr>
                </w:ins>
              </m:ctrlPr>
            </m:fPr>
            <m:num>
              <m:r>
                <m:rPr>
                  <m:sty m:val="p"/>
                </m:rPr>
                <w:rPr>
                  <w:rFonts w:ascii="Cambria Math" w:hAnsi="Cambria Math"/>
                </w:rPr>
                <m:t>θ</m:t>
              </m:r>
            </m:num>
            <m:den>
              <m:r>
                <m:rPr>
                  <m:sty m:val="p"/>
                </m:rPr>
                <w:rPr>
                  <w:rFonts w:ascii="Cambria Math" w:hAnsi="Cambria Math"/>
                </w:rPr>
                <m:t>θ</m:t>
              </m:r>
            </m:den>
          </m:f>
          <m:r>
            <m:rPr>
              <m:sty m:val="p"/>
            </m:rPr>
            <w:rPr>
              <w:rFonts w:ascii="Cambria Math" w:hAnsi="Cambria Math"/>
            </w:rPr>
            <m:t>+</m:t>
          </m:r>
          <m:f>
            <m:fPr>
              <m:ctrlPr>
                <w:ins w:id="19" w:author="Annette Govindarajan" w:date="2015-10-06T11:57:00Z">
                  <w:rPr>
                    <w:rFonts w:ascii="Cambria Math" w:hAnsi="Cambria Math"/>
                  </w:rPr>
                </w:ins>
              </m:ctrlPr>
            </m:fPr>
            <m:num>
              <m:r>
                <m:rPr>
                  <m:sty m:val="p"/>
                </m:rPr>
                <w:rPr>
                  <w:rFonts w:ascii="Cambria Math" w:hAnsi="Cambria Math"/>
                </w:rPr>
                <m:t>θ</m:t>
              </m:r>
            </m:num>
            <m:den>
              <m:r>
                <m:rPr>
                  <m:sty m:val="p"/>
                </m:rPr>
                <w:rPr>
                  <w:rFonts w:ascii="Cambria Math" w:hAnsi="Cambria Math"/>
                </w:rPr>
                <m:t>θ+1</m:t>
              </m:r>
            </m:den>
          </m:f>
          <m:r>
            <m:rPr>
              <m:sty m:val="p"/>
            </m:rPr>
            <w:rPr>
              <w:rFonts w:ascii="Cambria Math" w:hAnsi="Cambria Math"/>
            </w:rPr>
            <m:t>+...+</m:t>
          </m:r>
          <m:f>
            <m:fPr>
              <m:ctrlPr>
                <w:ins w:id="20" w:author="Annette Govindarajan" w:date="2015-10-06T11:57:00Z">
                  <w:rPr>
                    <w:rFonts w:ascii="Cambria Math" w:hAnsi="Cambria Math"/>
                  </w:rPr>
                </w:ins>
              </m:ctrlPr>
            </m:fPr>
            <m:num>
              <m:r>
                <m:rPr>
                  <m:sty m:val="p"/>
                </m:rPr>
                <w:rPr>
                  <w:rFonts w:ascii="Cambria Math" w:hAnsi="Cambria Math"/>
                </w:rPr>
                <m:t>θ</m:t>
              </m:r>
            </m:num>
            <m:den>
              <m:r>
                <m:rPr>
                  <m:sty m:val="p"/>
                </m:rPr>
                <w:rPr>
                  <w:rFonts w:ascii="Cambria Math" w:hAnsi="Cambria Math"/>
                </w:rPr>
                <m:t>θ+n-1</m:t>
              </m:r>
            </m:den>
          </m:f>
        </m:oMath>
      </m:oMathPara>
    </w:p>
    <w:p w14:paraId="5A51C3FF" w14:textId="77777777" w:rsidR="00DB1DEB" w:rsidRDefault="004C2500">
      <w:r>
        <w:t xml:space="preserve">where, </w:t>
      </w:r>
      <w:r>
        <w:rPr>
          <w:i/>
        </w:rPr>
        <w:t>h</w:t>
      </w:r>
      <w:r>
        <w:t xml:space="preserve"> is the number of different haplotypes in the sample, </w:t>
      </w:r>
      <w:r>
        <w:rPr>
          <w:i/>
        </w:rPr>
        <w:t>n</w:t>
      </w:r>
      <w:r>
        <w:t xml:space="preserve"> is the number of individuals in the sample, and </w:t>
      </w:r>
      <m:oMath>
        <m:r>
          <m:rPr>
            <m:sty m:val="p"/>
          </m:rPr>
          <w:rPr>
            <w:rFonts w:ascii="Cambria Math" w:hAnsi="Cambria Math"/>
          </w:rPr>
          <m:t>θ</m:t>
        </m:r>
      </m:oMath>
      <w:r>
        <w:t>: 4N</w:t>
      </w:r>
      <w:r>
        <w:rPr>
          <w:vertAlign w:val="subscript"/>
        </w:rPr>
        <w:t>e</w:t>
      </w:r>
      <w:r>
        <w:t>u</w:t>
      </w:r>
    </w:p>
    <w:p w14:paraId="0DD8F378" w14:textId="77777777" w:rsidR="00DB1DEB" w:rsidRDefault="004C2500">
      <w:r>
        <w:t xml:space="preserve">If </w:t>
      </w:r>
      <m:oMath>
        <m:r>
          <m:rPr>
            <m:sty m:val="p"/>
          </m:rPr>
          <w:rPr>
            <w:rFonts w:ascii="Cambria Math" w:hAnsi="Cambria Math"/>
          </w:rPr>
          <m:t>θ</m:t>
        </m:r>
      </m:oMath>
      <w:r>
        <w:t xml:space="preserve"> is very small, the expected number of haplotypes should be quite low regardless of the number of individuals sampled. On the other hand, if </w:t>
      </w:r>
      <m:oMath>
        <m:r>
          <m:rPr>
            <m:sty m:val="p"/>
          </m:rPr>
          <w:rPr>
            <w:rFonts w:ascii="Cambria Math" w:hAnsi="Cambria Math"/>
          </w:rPr>
          <m:t>θ</m:t>
        </m:r>
      </m:oMath>
      <w:r>
        <w:t xml:space="preserve"> is extremely large, the number of haplotypes should tend to </w:t>
      </w:r>
      <w:r>
        <w:rPr>
          <w:i/>
        </w:rPr>
        <w:t>n</w:t>
      </w:r>
      <w:r>
        <w:t xml:space="preserve"> as noted above; of course there is a close relationship between Ewens' sampling theory and our understanding of </w:t>
      </w:r>
      <w:r>
        <w:rPr>
          <w:i/>
        </w:rPr>
        <w:t>H</w:t>
      </w:r>
      <w:r>
        <w:t>. Using this equation, we can estimate the distribution of the number of haplotypes for different sampling sizes, with a variance:</w:t>
      </w:r>
    </w:p>
    <w:p w14:paraId="5700F04D" w14:textId="77777777" w:rsidR="00DB1DEB" w:rsidRDefault="004C2500">
      <m:oMathPara>
        <m:oMathParaPr>
          <m:jc m:val="center"/>
        </m:oMathParaPr>
        <m:oMath>
          <m:r>
            <m:rPr>
              <m:sty m:val="p"/>
            </m:rPr>
            <w:rPr>
              <w:rFonts w:ascii="Cambria Math" w:hAnsi="Cambria Math"/>
            </w:rPr>
            <m:t>Var(h)=E(h)-[</m:t>
          </m:r>
          <m:f>
            <m:fPr>
              <m:ctrlPr>
                <w:ins w:id="21" w:author="Annette Govindarajan" w:date="2015-10-06T11:57:00Z">
                  <w:rPr>
                    <w:rFonts w:ascii="Cambria Math" w:hAnsi="Cambria Math"/>
                  </w:rPr>
                </w:ins>
              </m:ctrlPr>
            </m:fPr>
            <m:num>
              <m:sSup>
                <m:sSupPr>
                  <m:ctrlPr>
                    <w:ins w:id="22" w:author="Annette Govindarajan" w:date="2015-10-06T11:57:00Z">
                      <w:rPr>
                        <w:rFonts w:ascii="Cambria Math" w:hAnsi="Cambria Math"/>
                      </w:rPr>
                    </w:ins>
                  </m:ctrlPr>
                </m:sSupPr>
                <m:e>
                  <m:r>
                    <m:rPr>
                      <m:sty m:val="p"/>
                    </m:rPr>
                    <w:rPr>
                      <w:rFonts w:ascii="Cambria Math" w:hAnsi="Cambria Math"/>
                    </w:rPr>
                    <m:t>θ</m:t>
                  </m:r>
                </m:e>
                <m:sup>
                  <m:r>
                    <m:rPr>
                      <m:sty m:val="p"/>
                    </m:rPr>
                    <w:rPr>
                      <w:rFonts w:ascii="Cambria Math" w:hAnsi="Cambria Math"/>
                    </w:rPr>
                    <m:t>2</m:t>
                  </m:r>
                </m:sup>
              </m:sSup>
            </m:num>
            <m:den>
              <m:sSup>
                <m:sSupPr>
                  <m:ctrlPr>
                    <w:ins w:id="23" w:author="Annette Govindarajan" w:date="2015-10-06T11:57:00Z">
                      <w:rPr>
                        <w:rFonts w:ascii="Cambria Math" w:hAnsi="Cambria Math"/>
                      </w:rPr>
                    </w:ins>
                  </m:ctrlPr>
                </m:sSupPr>
                <m:e>
                  <m:r>
                    <m:rPr>
                      <m:sty m:val="p"/>
                    </m:rPr>
                    <w:rPr>
                      <w:rFonts w:ascii="Cambria Math" w:hAnsi="Cambria Math"/>
                    </w:rPr>
                    <m:t>θ</m:t>
                  </m:r>
                </m:e>
                <m:sup>
                  <m:r>
                    <m:rPr>
                      <m:sty m:val="p"/>
                    </m:rPr>
                    <w:rPr>
                      <w:rFonts w:ascii="Cambria Math" w:hAnsi="Cambria Math"/>
                    </w:rPr>
                    <m:t>2</m:t>
                  </m:r>
                </m:sup>
              </m:sSup>
            </m:den>
          </m:f>
          <m:r>
            <m:rPr>
              <m:sty m:val="p"/>
            </m:rPr>
            <w:rPr>
              <w:rFonts w:ascii="Cambria Math" w:hAnsi="Cambria Math"/>
            </w:rPr>
            <m:t>+</m:t>
          </m:r>
          <m:f>
            <m:fPr>
              <m:ctrlPr>
                <w:ins w:id="24" w:author="Annette Govindarajan" w:date="2015-10-06T11:57:00Z">
                  <w:rPr>
                    <w:rFonts w:ascii="Cambria Math" w:hAnsi="Cambria Math"/>
                  </w:rPr>
                </w:ins>
              </m:ctrlPr>
            </m:fPr>
            <m:num>
              <m:sSup>
                <m:sSupPr>
                  <m:ctrlPr>
                    <w:ins w:id="25" w:author="Annette Govindarajan" w:date="2015-10-06T11:57:00Z">
                      <w:rPr>
                        <w:rFonts w:ascii="Cambria Math" w:hAnsi="Cambria Math"/>
                      </w:rPr>
                    </w:ins>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(θ+1</m:t>
              </m:r>
              <m:sSup>
                <m:sSupPr>
                  <m:ctrlPr>
                    <w:ins w:id="26" w:author="Annette Govindarajan" w:date="2015-10-06T11:57:00Z">
                      <w:rPr>
                        <w:rFonts w:ascii="Cambria Math" w:hAnsi="Cambria Math"/>
                      </w:rPr>
                    </w:ins>
                  </m:ctrlPr>
                </m:sSupPr>
                <m:e>
                  <m:r>
                    <m:rPr>
                      <m:sty m:val="p"/>
                    </m:rPr>
                    <w:rPr>
                      <w:rFonts w:ascii="Cambria Math" w:hAnsi="Cambria Math"/>
                    </w:rPr>
                    <m:t>)</m:t>
                  </m:r>
                </m:e>
                <m:sup>
                  <m:r>
                    <m:rPr>
                      <m:sty m:val="p"/>
                    </m:rPr>
                    <w:rPr>
                      <w:rFonts w:ascii="Cambria Math" w:hAnsi="Cambria Math"/>
                    </w:rPr>
                    <m:t>2</m:t>
                  </m:r>
                </m:sup>
              </m:sSup>
            </m:den>
          </m:f>
          <m:r>
            <m:rPr>
              <m:sty m:val="p"/>
            </m:rPr>
            <w:rPr>
              <w:rFonts w:ascii="Cambria Math" w:hAnsi="Cambria Math"/>
            </w:rPr>
            <m:t>+...+</m:t>
          </m:r>
          <m:f>
            <m:fPr>
              <m:ctrlPr>
                <w:ins w:id="27" w:author="Annette Govindarajan" w:date="2015-10-06T11:57:00Z">
                  <w:rPr>
                    <w:rFonts w:ascii="Cambria Math" w:hAnsi="Cambria Math"/>
                  </w:rPr>
                </w:ins>
              </m:ctrlPr>
            </m:fPr>
            <m:num>
              <m:sSup>
                <m:sSupPr>
                  <m:ctrlPr>
                    <w:ins w:id="28" w:author="Annette Govindarajan" w:date="2015-10-06T11:57:00Z">
                      <w:rPr>
                        <w:rFonts w:ascii="Cambria Math" w:hAnsi="Cambria Math"/>
                      </w:rPr>
                    </w:ins>
                  </m:ctrlPr>
                </m:sSupPr>
                <m:e>
                  <m:r>
                    <m:rPr>
                      <m:sty m:val="p"/>
                    </m:rPr>
                    <w:rPr>
                      <w:rFonts w:ascii="Cambria Math" w:hAnsi="Cambria Math"/>
                    </w:rPr>
                    <m:t>θ</m:t>
                  </m:r>
                </m:e>
                <m:sup>
                  <m:r>
                    <m:rPr>
                      <m:sty m:val="p"/>
                    </m:rPr>
                    <w:rPr>
                      <w:rFonts w:ascii="Cambria Math" w:hAnsi="Cambria Math"/>
                    </w:rPr>
                    <m:t>2</m:t>
                  </m:r>
                </m:sup>
              </m:sSup>
            </m:num>
            <m:den>
              <m:r>
                <m:rPr>
                  <m:sty m:val="p"/>
                </m:rPr>
                <w:rPr>
                  <w:rFonts w:ascii="Cambria Math" w:hAnsi="Cambria Math"/>
                </w:rPr>
                <m:t>(θ+2n-1</m:t>
              </m:r>
              <m:sSup>
                <m:sSupPr>
                  <m:ctrlPr>
                    <w:ins w:id="29" w:author="Annette Govindarajan" w:date="2015-10-06T11:57:00Z">
                      <w:rPr>
                        <w:rFonts w:ascii="Cambria Math" w:hAnsi="Cambria Math"/>
                      </w:rPr>
                    </w:ins>
                  </m:ctrlPr>
                </m:sSupPr>
                <m:e>
                  <m:r>
                    <m:rPr>
                      <m:sty m:val="p"/>
                    </m:rPr>
                    <w:rPr>
                      <w:rFonts w:ascii="Cambria Math" w:hAnsi="Cambria Math"/>
                    </w:rPr>
                    <m:t>)</m:t>
                  </m:r>
                </m:e>
                <m:sup>
                  <m:r>
                    <m:rPr>
                      <m:sty m:val="p"/>
                    </m:rPr>
                    <w:rPr>
                      <w:rFonts w:ascii="Cambria Math" w:hAnsi="Cambria Math"/>
                    </w:rPr>
                    <m:t>2</m:t>
                  </m:r>
                </m:sup>
              </m:sSup>
            </m:den>
          </m:f>
          <m:r>
            <m:rPr>
              <m:sty m:val="p"/>
            </m:rPr>
            <w:rPr>
              <w:rFonts w:ascii="Cambria Math" w:hAnsi="Cambria Math"/>
            </w:rPr>
            <m:t>]</m:t>
          </m:r>
        </m:oMath>
      </m:oMathPara>
    </w:p>
    <w:p w14:paraId="5A0F8C2B" w14:textId="77777777" w:rsidR="00DB1DEB" w:rsidRDefault="004C2500">
      <w:r>
        <w:t xml:space="preserve">In general, the variance increases with </w:t>
      </w:r>
      <m:oMath>
        <m:r>
          <m:rPr>
            <m:sty m:val="p"/>
          </m:rPr>
          <w:rPr>
            <w:rFonts w:ascii="Cambria Math" w:hAnsi="Cambria Math"/>
          </w:rPr>
          <m:t>θ</m:t>
        </m:r>
      </m:oMath>
      <w:r>
        <w:t xml:space="preserve"> for </w:t>
      </w:r>
      <w:r>
        <w:rPr>
          <w:i/>
        </w:rPr>
        <w:t>n</w:t>
      </w:r>
      <w:r>
        <w:t xml:space="preserve"> of biological interest. Ewens' (1972) derivations rely on the assumption that the sample size is much lower than the actual population size. Considering this approach, rather than one based in haplotype diversity </w:t>
      </w:r>
      <w:r>
        <w:rPr>
          <w:i/>
        </w:rPr>
        <w:t>H</w:t>
      </w:r>
      <w:r>
        <w:t>, may allow us to avoid the problem of uncertain haplotype frequencies in an empirical data set.</w:t>
      </w:r>
    </w:p>
    <w:p w14:paraId="2181316E" w14:textId="77777777" w:rsidR="00DB1DEB" w:rsidRDefault="004C2500">
      <w:r>
        <w:t>For each of the three populations with theta equal to 2, 10 or 20, and through the range of sampling sizes considered in this study (2 to 128) we applied Ewens (1972) formula to estimate the expected number of haplotypes (and the variance) for each sampling size. We then compared the observed number of haplotypes in each sample with the expected number of haplotypes by Ewens's formula for each sampling size and estimated the "observed" sampling size in our sample. The accuracy of the method was calculated as the difference between the "real" sampling size - the one from our simulations - and the number of individuals for the sample estimated using Ewens's method.</w:t>
      </w:r>
    </w:p>
    <w:p w14:paraId="7451FA56" w14:textId="77777777" w:rsidR="00DB1DEB" w:rsidRDefault="004C2500">
      <w:pPr>
        <w:pStyle w:val="Heading2"/>
      </w:pPr>
      <w:bookmarkStart w:id="30" w:name="segregating-sites"/>
      <w:bookmarkEnd w:id="30"/>
      <w:r>
        <w:lastRenderedPageBreak/>
        <w:t>Segregating Sites</w:t>
      </w:r>
    </w:p>
    <w:p w14:paraId="07FDA9FC" w14:textId="77777777" w:rsidR="00DB1DEB" w:rsidRDefault="004C2500">
      <w:r>
        <w:t xml:space="preserve">Under the standard coalescent model there are specific probability distributions associated with a sample of sequences, the number of segregating sites </w:t>
      </w:r>
      <w:r>
        <w:rPr>
          <w:i/>
        </w:rPr>
        <w:t>S</w:t>
      </w:r>
      <w:r>
        <w:t xml:space="preserve">, and a prior assumption of </w:t>
      </w:r>
      <m:oMath>
        <m:r>
          <m:rPr>
            <m:sty m:val="p"/>
          </m:rPr>
          <w:rPr>
            <w:rFonts w:ascii="Cambria Math" w:hAnsi="Cambria Math"/>
          </w:rPr>
          <m:t>θ</m:t>
        </m:r>
      </m:oMath>
      <w:r>
        <w:t xml:space="preserve"> (Wakeley 2008):</w:t>
      </w:r>
    </w:p>
    <w:p w14:paraId="296EDC06" w14:textId="77777777" w:rsidR="00DB1DEB" w:rsidRDefault="004C2500">
      <m:oMathPara>
        <m:oMathParaPr>
          <m:jc m:val="center"/>
        </m:oMathParaPr>
        <m:oMath>
          <m:r>
            <m:rPr>
              <m:sty m:val="p"/>
            </m:rPr>
            <w:rPr>
              <w:rFonts w:ascii="Cambria Math" w:hAnsi="Cambria Math"/>
            </w:rPr>
            <m:t>P(S=k)=</m:t>
          </m:r>
          <m:nary>
            <m:naryPr>
              <m:chr m:val="∑"/>
              <m:limLoc m:val="undOvr"/>
              <m:ctrlPr>
                <w:ins w:id="31" w:author="Annette Govindarajan" w:date="2015-10-06T11:57:00Z">
                  <w:rPr>
                    <w:rFonts w:ascii="Cambria Math" w:hAnsi="Cambria Math"/>
                  </w:rPr>
                </w:ins>
              </m:ctrlPr>
            </m:naryPr>
            <m:sub>
              <m:r>
                <m:rPr>
                  <m:sty m:val="p"/>
                </m:rPr>
                <w:rPr>
                  <w:rFonts w:ascii="Cambria Math" w:hAnsi="Cambria Math"/>
                </w:rPr>
                <m:t>i=2</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-1</m:t>
          </m:r>
          <m:sSup>
            <m:sSupPr>
              <m:ctrlPr>
                <w:ins w:id="32" w:author="Annette Govindarajan" w:date="2015-10-06T11:57:00Z">
                  <w:rPr>
                    <w:rFonts w:ascii="Cambria Math" w:hAnsi="Cambria Math"/>
                  </w:rPr>
                </w:ins>
              </m:ctrlPr>
            </m:sSupPr>
            <m:e>
              <m:r>
                <m:rPr>
                  <m:sty m:val="p"/>
                </m:rPr>
                <w:rPr>
                  <w:rFonts w:ascii="Cambria Math" w:hAnsi="Cambria Math"/>
                </w:rPr>
                <m:t>)</m:t>
              </m:r>
            </m:e>
            <m:sup>
              <m:r>
                <m:rPr>
                  <m:sty m:val="p"/>
                </m:rPr>
                <w:rPr>
                  <w:rFonts w:ascii="Cambria Math" w:hAnsi="Cambria Math"/>
                </w:rPr>
                <m:t>i</m:t>
              </m:r>
            </m:sup>
          </m:sSup>
          <m:d>
            <m:dPr>
              <m:ctrlPr>
                <w:ins w:id="33" w:author="Annette Govindarajan" w:date="2015-10-06T11:57:00Z">
                  <w:rPr>
                    <w:rFonts w:ascii="Cambria Math" w:hAnsi="Cambria Math"/>
                  </w:rPr>
                </w:ins>
              </m:ctrlPr>
            </m:dPr>
            <m:e>
              <m:f>
                <m:fPr>
                  <m:type m:val="noBar"/>
                  <m:ctrlPr>
                    <w:ins w:id="34" w:author="Annette Govindarajan" w:date="2015-10-06T11:57:00Z">
                      <w:rPr>
                        <w:rFonts w:ascii="Cambria Math" w:hAnsi="Cambria Math"/>
                      </w:rPr>
                    </w:ins>
                  </m:ctrlPr>
                </m:fPr>
                <m:num>
                  <m:r>
                    <m:rPr>
                      <m:sty m:val="p"/>
                    </m:rPr>
                    <w:rPr>
                      <w:rFonts w:ascii="Cambria Math" w:hAnsi="Cambria Math"/>
                    </w:rPr>
                    <m:t>n-1</m:t>
                  </m:r>
                </m:num>
                <m:den>
                  <m:r>
                    <m:rPr>
                      <m:sty m:val="p"/>
                    </m:rPr>
                    <w:rPr>
                      <w:rFonts w:ascii="Cambria Math" w:hAnsi="Cambria Math"/>
                    </w:rPr>
                    <m:t>i-1</m:t>
                  </m:r>
                </m:den>
              </m:f>
            </m:e>
          </m:d>
          <m:f>
            <m:fPr>
              <m:ctrlPr>
                <w:ins w:id="35" w:author="Annette Govindarajan" w:date="2015-10-06T11:57:00Z">
                  <w:rPr>
                    <w:rFonts w:ascii="Cambria Math" w:hAnsi="Cambria Math"/>
                  </w:rPr>
                </w:ins>
              </m:ctrlPr>
            </m:fPr>
            <m:num>
              <m:r>
                <m:rPr>
                  <m:sty m:val="p"/>
                </m:rPr>
                <w:rPr>
                  <w:rFonts w:ascii="Cambria Math" w:hAnsi="Cambria Math"/>
                </w:rPr>
                <m:t>i-1</m:t>
              </m:r>
            </m:num>
            <m:den>
              <m:r>
                <m:rPr>
                  <m:sty m:val="p"/>
                </m:rPr>
                <w:rPr>
                  <w:rFonts w:ascii="Cambria Math" w:hAnsi="Cambria Math"/>
                </w:rPr>
                <m:t>θ+i-1</m:t>
              </m:r>
            </m:den>
          </m:f>
          <m:r>
            <m:rPr>
              <m:sty m:val="p"/>
            </m:rPr>
            <w:rPr>
              <w:rFonts w:ascii="Cambria Math" w:hAnsi="Cambria Math"/>
            </w:rPr>
            <m:t>(</m:t>
          </m:r>
          <m:f>
            <m:fPr>
              <m:ctrlPr>
                <w:ins w:id="36" w:author="Annette Govindarajan" w:date="2015-10-06T11:57:00Z">
                  <w:rPr>
                    <w:rFonts w:ascii="Cambria Math" w:hAnsi="Cambria Math"/>
                  </w:rPr>
                </w:ins>
              </m:ctrlPr>
            </m:fPr>
            <m:num>
              <m:r>
                <m:rPr>
                  <m:sty m:val="p"/>
                </m:rPr>
                <w:rPr>
                  <w:rFonts w:ascii="Cambria Math" w:hAnsi="Cambria Math"/>
                </w:rPr>
                <m:t>θ</m:t>
              </m:r>
            </m:num>
            <m:den>
              <m:r>
                <m:rPr>
                  <m:sty m:val="p"/>
                </m:rPr>
                <w:rPr>
                  <w:rFonts w:ascii="Cambria Math" w:hAnsi="Cambria Math"/>
                </w:rPr>
                <m:t>θ+i-1</m:t>
              </m:r>
            </m:den>
          </m:f>
          <m:sSup>
            <m:sSupPr>
              <m:ctrlPr>
                <w:ins w:id="37" w:author="Annette Govindarajan" w:date="2015-10-06T11:57:00Z">
                  <w:rPr>
                    <w:rFonts w:ascii="Cambria Math" w:hAnsi="Cambria Math"/>
                  </w:rPr>
                </w:ins>
              </m:ctrlPr>
            </m:sSupPr>
            <m:e>
              <m:r>
                <m:rPr>
                  <m:sty m:val="p"/>
                </m:rPr>
                <w:rPr>
                  <w:rFonts w:ascii="Cambria Math" w:hAnsi="Cambria Math"/>
                </w:rPr>
                <m:t>)</m:t>
              </m:r>
            </m:e>
            <m:sup>
              <m:r>
                <m:rPr>
                  <m:sty m:val="p"/>
                </m:rPr>
                <w:rPr>
                  <w:rFonts w:ascii="Cambria Math" w:hAnsi="Cambria Math"/>
                </w:rPr>
                <m:t>k</m:t>
              </m:r>
            </m:sup>
          </m:sSup>
        </m:oMath>
      </m:oMathPara>
    </w:p>
    <w:p w14:paraId="1CFBA3DB" w14:textId="77777777" w:rsidR="00DB1DEB" w:rsidRDefault="004C2500">
      <w:r>
        <w:t xml:space="preserve">Figure 2a illustrates this distribution for </w:t>
      </w:r>
      <m:oMath>
        <m:r>
          <m:rPr>
            <m:sty m:val="p"/>
          </m:rPr>
          <w:rPr>
            <w:rFonts w:ascii="Cambria Math" w:hAnsi="Cambria Math"/>
          </w:rPr>
          <m:t>θ</m:t>
        </m:r>
      </m:oMath>
      <w:r>
        <w:t xml:space="preserve">=2, segregating sites </w:t>
      </w:r>
      <w:r>
        <w:rPr>
          <w:i/>
        </w:rPr>
        <w:t>k</w:t>
      </w:r>
      <w:r>
        <w:t xml:space="preserve"> from 1 to 20, and number of individuals </w:t>
      </w:r>
      <w:r>
        <w:rPr>
          <w:i/>
        </w:rPr>
        <w:t>n</w:t>
      </w:r>
      <w:r>
        <w:t xml:space="preserve"> from 1 to 20. This represents a low-diversity population, and unless few segregating sites are observed there may be a broad range of sample sizes consistent with such an observation. Figure 2b illustrates the same probability distribution, but assuming </w:t>
      </w:r>
      <m:oMath>
        <m:r>
          <m:rPr>
            <m:sty m:val="p"/>
          </m:rPr>
          <w:rPr>
            <w:rFonts w:ascii="Cambria Math" w:hAnsi="Cambria Math"/>
          </w:rPr>
          <m:t>θ</m:t>
        </m:r>
      </m:oMath>
      <w:r>
        <w:t xml:space="preserve">=10, with a range of both </w:t>
      </w:r>
      <w:r>
        <w:rPr>
          <w:i/>
        </w:rPr>
        <w:t>k</w:t>
      </w:r>
      <w:r>
        <w:t xml:space="preserve"> and </w:t>
      </w:r>
      <w:r>
        <w:rPr>
          <w:i/>
        </w:rPr>
        <w:t>n</w:t>
      </w:r>
      <w:r>
        <w:t xml:space="preserve"> from 1 to 50. When the prior knowledge or assumption of diversity is higher, the range of segregating sites that could give a more accurate inference of </w:t>
      </w:r>
      <w:r>
        <w:rPr>
          <w:i/>
        </w:rPr>
        <w:t>n</w:t>
      </w:r>
      <w:r>
        <w:t xml:space="preserve"> is higher, with a sharper distribution on </w:t>
      </w:r>
      <w:r>
        <w:rPr>
          <w:i/>
        </w:rPr>
        <w:t>n</w:t>
      </w:r>
      <w:r>
        <w:t xml:space="preserve"> for lower to intermediate </w:t>
      </w:r>
      <w:r>
        <w:rPr>
          <w:i/>
        </w:rPr>
        <w:t>k</w:t>
      </w:r>
      <w:r>
        <w:t>.</w:t>
      </w:r>
    </w:p>
    <w:p w14:paraId="7CC9BB95" w14:textId="77777777" w:rsidR="00DB1DEB" w:rsidRDefault="004C2500">
      <w:r>
        <w:rPr>
          <w:noProof/>
        </w:rPr>
        <w:lastRenderedPageBreak/>
        <w:drawing>
          <wp:inline distT="0" distB="0" distL="0" distR="0" wp14:anchorId="3852187A" wp14:editId="4081E194">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WakeleyCh4-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51B7BBC3" wp14:editId="10AB0F3E">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WakeleyCh4-2.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622E37B7" w14:textId="77777777" w:rsidR="00DB1DEB" w:rsidRDefault="004C2500">
      <w:r>
        <w:rPr>
          <w:b/>
        </w:rPr>
        <w:t>Figure 2.</w:t>
      </w:r>
      <w:r>
        <w:t xml:space="preserve"> Probability surface of observing a number of segregating sites </w:t>
      </w:r>
      <w:r>
        <w:rPr>
          <w:i/>
        </w:rPr>
        <w:t>k</w:t>
      </w:r>
      <w:r>
        <w:t xml:space="preserve"> for a given sample size </w:t>
      </w:r>
      <w:r>
        <w:rPr>
          <w:i/>
        </w:rPr>
        <w:t>n</w:t>
      </w:r>
      <w:r>
        <w:t xml:space="preserve"> when </w:t>
      </w:r>
      <m:oMath>
        <m:r>
          <m:rPr>
            <m:sty m:val="p"/>
          </m:rPr>
          <w:rPr>
            <w:rFonts w:ascii="Cambria Math" w:hAnsi="Cambria Math"/>
          </w:rPr>
          <m:t>θ</m:t>
        </m:r>
      </m:oMath>
      <w:r>
        <w:t xml:space="preserve"> is set. In (a), </w:t>
      </w:r>
      <m:oMath>
        <m:r>
          <m:rPr>
            <m:sty m:val="p"/>
          </m:rPr>
          <w:rPr>
            <w:rFonts w:ascii="Cambria Math" w:hAnsi="Cambria Math"/>
          </w:rPr>
          <m:t>θ</m:t>
        </m:r>
      </m:oMath>
      <w:r>
        <w:t xml:space="preserve"> = 2; in (b), </w:t>
      </w:r>
      <m:oMath>
        <m:r>
          <m:rPr>
            <m:sty m:val="p"/>
          </m:rPr>
          <w:rPr>
            <w:rFonts w:ascii="Cambria Math" w:hAnsi="Cambria Math"/>
          </w:rPr>
          <m:t>θ</m:t>
        </m:r>
      </m:oMath>
      <w:r>
        <w:t xml:space="preserve"> = 10.</w:t>
      </w:r>
    </w:p>
    <w:p w14:paraId="221C5999" w14:textId="77777777" w:rsidR="00DB1DEB" w:rsidRDefault="004C2500">
      <w:r>
        <w:t>For each of the three populations with theta equal to 2, 10 or 20, and with a range of sampling sizes from 2 to 128, we applied Wakeley's (2008) equation 4.3 to estimate the expected number of segregating sites for each sampling size. We then compared the observed number of segregating sites in each sample with the expected number of segregating sites for each sampling size and estimated the "observed" sampling size in our sample. The accuracy of the method was calculated as the difference between the "real" sampling size - the one from our simulations - and the inferred number of individuals in the sample.</w:t>
      </w:r>
    </w:p>
    <w:p w14:paraId="34A60E8F" w14:textId="77777777" w:rsidR="00DB1DEB" w:rsidRDefault="004C2500">
      <w:pPr>
        <w:pStyle w:val="Heading1"/>
      </w:pPr>
      <w:bookmarkStart w:id="38" w:name="results"/>
      <w:bookmarkEnd w:id="38"/>
      <w:r>
        <w:t>Results</w:t>
      </w:r>
    </w:p>
    <w:p w14:paraId="618964D4" w14:textId="77777777" w:rsidR="00DB1DEB" w:rsidRDefault="004C2500">
      <w:r>
        <w:t xml:space="preserve">The summary statistics of the simulated populations are presented in Table 1; the R code used to performed the simulations and estimate the summary statistics is presented in Appendix S1. As expected, the haplotype diversity, number of haplotypes and number of segregating sites increase with </w:t>
      </w:r>
      <m:oMath>
        <m:r>
          <m:rPr>
            <m:sty m:val="p"/>
          </m:rPr>
          <w:rPr>
            <w:rFonts w:ascii="Cambria Math" w:hAnsi="Cambria Math"/>
          </w:rPr>
          <m:t>θ</m:t>
        </m:r>
      </m:oMath>
      <w:r>
        <w:t>.</w:t>
      </w:r>
    </w:p>
    <w:p w14:paraId="6EEE13E5" w14:textId="77777777" w:rsidR="00DB1DEB" w:rsidRDefault="004C2500">
      <w:r>
        <w:rPr>
          <w:b/>
        </w:rPr>
        <w:t>Table 1</w:t>
      </w:r>
      <w:r>
        <w:t>. Summary information on the simulated "field" populations that were used in this study.</w:t>
      </w:r>
    </w:p>
    <w:tbl>
      <w:tblPr>
        <w:tblW w:w="0" w:type="pct"/>
        <w:tblLook w:val="04A0" w:firstRow="1" w:lastRow="0" w:firstColumn="1" w:lastColumn="0" w:noHBand="0" w:noVBand="1"/>
      </w:tblPr>
      <w:tblGrid>
        <w:gridCol w:w="1463"/>
        <w:gridCol w:w="807"/>
        <w:gridCol w:w="1926"/>
        <w:gridCol w:w="2123"/>
        <w:gridCol w:w="2537"/>
      </w:tblGrid>
      <w:tr w:rsidR="00DB1DEB" w14:paraId="13888B1F" w14:textId="77777777">
        <w:tc>
          <w:tcPr>
            <w:tcW w:w="0" w:type="auto"/>
            <w:tcBorders>
              <w:bottom w:val="single" w:sz="0" w:space="0" w:color="auto"/>
            </w:tcBorders>
            <w:vAlign w:val="bottom"/>
          </w:tcPr>
          <w:p w14:paraId="3E7E3433" w14:textId="77777777" w:rsidR="00DB1DEB" w:rsidRDefault="004C2500">
            <w:pPr>
              <w:pStyle w:val="Compact"/>
            </w:pPr>
            <w:r>
              <w:lastRenderedPageBreak/>
              <w:t>Population</w:t>
            </w:r>
          </w:p>
        </w:tc>
        <w:tc>
          <w:tcPr>
            <w:tcW w:w="0" w:type="auto"/>
            <w:tcBorders>
              <w:bottom w:val="single" w:sz="0" w:space="0" w:color="auto"/>
            </w:tcBorders>
            <w:vAlign w:val="bottom"/>
          </w:tcPr>
          <w:p w14:paraId="0AA553AF" w14:textId="77777777" w:rsidR="00DB1DEB" w:rsidRDefault="004C2500">
            <w:pPr>
              <w:pStyle w:val="Compact"/>
            </w:pPr>
            <w:r>
              <w:t>Theta</w:t>
            </w:r>
          </w:p>
        </w:tc>
        <w:tc>
          <w:tcPr>
            <w:tcW w:w="0" w:type="auto"/>
            <w:tcBorders>
              <w:bottom w:val="single" w:sz="0" w:space="0" w:color="auto"/>
            </w:tcBorders>
            <w:vAlign w:val="bottom"/>
          </w:tcPr>
          <w:p w14:paraId="03881B2C" w14:textId="77777777" w:rsidR="00DB1DEB" w:rsidRDefault="004C2500">
            <w:pPr>
              <w:pStyle w:val="Compact"/>
            </w:pPr>
            <w:r>
              <w:t>Haplotype diversity</w:t>
            </w:r>
          </w:p>
        </w:tc>
        <w:tc>
          <w:tcPr>
            <w:tcW w:w="0" w:type="auto"/>
            <w:tcBorders>
              <w:bottom w:val="single" w:sz="0" w:space="0" w:color="auto"/>
            </w:tcBorders>
            <w:vAlign w:val="bottom"/>
          </w:tcPr>
          <w:p w14:paraId="17871C1D" w14:textId="77777777" w:rsidR="00DB1DEB" w:rsidRDefault="004C2500">
            <w:pPr>
              <w:pStyle w:val="Compact"/>
            </w:pPr>
            <w:r>
              <w:t>Number of haplotypes</w:t>
            </w:r>
          </w:p>
        </w:tc>
        <w:tc>
          <w:tcPr>
            <w:tcW w:w="0" w:type="auto"/>
            <w:tcBorders>
              <w:bottom w:val="single" w:sz="0" w:space="0" w:color="auto"/>
            </w:tcBorders>
            <w:vAlign w:val="bottom"/>
          </w:tcPr>
          <w:p w14:paraId="354E2FB2" w14:textId="77777777" w:rsidR="00DB1DEB" w:rsidRDefault="004C2500">
            <w:pPr>
              <w:pStyle w:val="Compact"/>
            </w:pPr>
            <w:r>
              <w:t>Number of segregating sites</w:t>
            </w:r>
          </w:p>
        </w:tc>
      </w:tr>
      <w:tr w:rsidR="00DB1DEB" w14:paraId="50A40864" w14:textId="77777777">
        <w:tc>
          <w:tcPr>
            <w:tcW w:w="0" w:type="auto"/>
          </w:tcPr>
          <w:p w14:paraId="784DD45D" w14:textId="77777777" w:rsidR="00DB1DEB" w:rsidRDefault="004C2500">
            <w:pPr>
              <w:pStyle w:val="Compact"/>
            </w:pPr>
            <w:r>
              <w:t>Population 1</w:t>
            </w:r>
          </w:p>
        </w:tc>
        <w:tc>
          <w:tcPr>
            <w:tcW w:w="0" w:type="auto"/>
          </w:tcPr>
          <w:p w14:paraId="5CD8E526" w14:textId="77777777" w:rsidR="00DB1DEB" w:rsidRDefault="004C2500">
            <w:pPr>
              <w:pStyle w:val="Compact"/>
            </w:pPr>
            <w:r>
              <w:t>2</w:t>
            </w:r>
          </w:p>
        </w:tc>
        <w:tc>
          <w:tcPr>
            <w:tcW w:w="0" w:type="auto"/>
          </w:tcPr>
          <w:p w14:paraId="07DBDC44" w14:textId="77777777" w:rsidR="00DB1DEB" w:rsidRDefault="004C2500">
            <w:pPr>
              <w:pStyle w:val="Compact"/>
            </w:pPr>
            <w:r>
              <w:t>0.34</w:t>
            </w:r>
          </w:p>
        </w:tc>
        <w:tc>
          <w:tcPr>
            <w:tcW w:w="0" w:type="auto"/>
          </w:tcPr>
          <w:p w14:paraId="189DE10A" w14:textId="77777777" w:rsidR="00DB1DEB" w:rsidRDefault="004C2500">
            <w:pPr>
              <w:pStyle w:val="Compact"/>
            </w:pPr>
            <w:r>
              <w:t>11</w:t>
            </w:r>
          </w:p>
        </w:tc>
        <w:tc>
          <w:tcPr>
            <w:tcW w:w="0" w:type="auto"/>
          </w:tcPr>
          <w:p w14:paraId="7BCF0948" w14:textId="77777777" w:rsidR="00DB1DEB" w:rsidRDefault="004C2500">
            <w:pPr>
              <w:pStyle w:val="Compact"/>
            </w:pPr>
            <w:r>
              <w:t>12</w:t>
            </w:r>
          </w:p>
        </w:tc>
      </w:tr>
      <w:tr w:rsidR="00DB1DEB" w14:paraId="6BA86991" w14:textId="77777777">
        <w:tc>
          <w:tcPr>
            <w:tcW w:w="0" w:type="auto"/>
          </w:tcPr>
          <w:p w14:paraId="3FE2BA45" w14:textId="77777777" w:rsidR="00DB1DEB" w:rsidRDefault="004C2500">
            <w:pPr>
              <w:pStyle w:val="Compact"/>
            </w:pPr>
            <w:r>
              <w:t>Population 2</w:t>
            </w:r>
          </w:p>
        </w:tc>
        <w:tc>
          <w:tcPr>
            <w:tcW w:w="0" w:type="auto"/>
          </w:tcPr>
          <w:p w14:paraId="7810D004" w14:textId="77777777" w:rsidR="00DB1DEB" w:rsidRDefault="004C2500">
            <w:pPr>
              <w:pStyle w:val="Compact"/>
            </w:pPr>
            <w:r>
              <w:t>10</w:t>
            </w:r>
          </w:p>
        </w:tc>
        <w:tc>
          <w:tcPr>
            <w:tcW w:w="0" w:type="auto"/>
          </w:tcPr>
          <w:p w14:paraId="38091952" w14:textId="77777777" w:rsidR="00DB1DEB" w:rsidRDefault="004C2500">
            <w:pPr>
              <w:pStyle w:val="Compact"/>
            </w:pPr>
            <w:r>
              <w:t>0.93</w:t>
            </w:r>
          </w:p>
        </w:tc>
        <w:tc>
          <w:tcPr>
            <w:tcW w:w="0" w:type="auto"/>
          </w:tcPr>
          <w:p w14:paraId="501D3FF8" w14:textId="77777777" w:rsidR="00DB1DEB" w:rsidRDefault="004C2500">
            <w:pPr>
              <w:pStyle w:val="Compact"/>
            </w:pPr>
            <w:r>
              <w:t>47</w:t>
            </w:r>
          </w:p>
        </w:tc>
        <w:tc>
          <w:tcPr>
            <w:tcW w:w="0" w:type="auto"/>
          </w:tcPr>
          <w:p w14:paraId="0D2BFD7D" w14:textId="77777777" w:rsidR="00DB1DEB" w:rsidRDefault="004C2500">
            <w:pPr>
              <w:pStyle w:val="Compact"/>
            </w:pPr>
            <w:r>
              <w:t>71</w:t>
            </w:r>
          </w:p>
        </w:tc>
      </w:tr>
      <w:tr w:rsidR="00DB1DEB" w14:paraId="07FDE09B" w14:textId="77777777">
        <w:tc>
          <w:tcPr>
            <w:tcW w:w="0" w:type="auto"/>
          </w:tcPr>
          <w:p w14:paraId="36E6D29E" w14:textId="77777777" w:rsidR="00DB1DEB" w:rsidRDefault="004C2500">
            <w:pPr>
              <w:pStyle w:val="Compact"/>
            </w:pPr>
            <w:r>
              <w:t>Population 3</w:t>
            </w:r>
          </w:p>
        </w:tc>
        <w:tc>
          <w:tcPr>
            <w:tcW w:w="0" w:type="auto"/>
          </w:tcPr>
          <w:p w14:paraId="502AC373" w14:textId="77777777" w:rsidR="00DB1DEB" w:rsidRDefault="004C2500">
            <w:pPr>
              <w:pStyle w:val="Compact"/>
            </w:pPr>
            <w:r>
              <w:t>20</w:t>
            </w:r>
          </w:p>
        </w:tc>
        <w:tc>
          <w:tcPr>
            <w:tcW w:w="0" w:type="auto"/>
          </w:tcPr>
          <w:p w14:paraId="1398FAA2" w14:textId="77777777" w:rsidR="00DB1DEB" w:rsidRDefault="004C2500">
            <w:pPr>
              <w:pStyle w:val="Compact"/>
            </w:pPr>
            <w:r>
              <w:t>0.96</w:t>
            </w:r>
          </w:p>
        </w:tc>
        <w:tc>
          <w:tcPr>
            <w:tcW w:w="0" w:type="auto"/>
          </w:tcPr>
          <w:p w14:paraId="6ED3C2E2" w14:textId="77777777" w:rsidR="00DB1DEB" w:rsidRDefault="004C2500">
            <w:pPr>
              <w:pStyle w:val="Compact"/>
            </w:pPr>
            <w:r>
              <w:t>79</w:t>
            </w:r>
          </w:p>
        </w:tc>
        <w:tc>
          <w:tcPr>
            <w:tcW w:w="0" w:type="auto"/>
          </w:tcPr>
          <w:p w14:paraId="4CE8547B" w14:textId="77777777" w:rsidR="00DB1DEB" w:rsidRDefault="004C2500">
            <w:pPr>
              <w:pStyle w:val="Compact"/>
            </w:pPr>
            <w:r>
              <w:t>164</w:t>
            </w:r>
          </w:p>
        </w:tc>
      </w:tr>
    </w:tbl>
    <w:p w14:paraId="319E5FB2" w14:textId="77777777" w:rsidR="00DB1DEB" w:rsidRDefault="004C2500">
      <w:pPr>
        <w:pStyle w:val="Heading2"/>
      </w:pPr>
      <w:bookmarkStart w:id="39" w:name="haplotype-diversity-and-gamma-estimation"/>
      <w:bookmarkEnd w:id="39"/>
      <w:r>
        <w:t>Haplotype diversity and gamma estimation</w:t>
      </w:r>
    </w:p>
    <w:p w14:paraId="23C9EAC9" w14:textId="77777777" w:rsidR="00DB1DEB" w:rsidRDefault="004C2500">
      <w:r>
        <w:t xml:space="preserve">Overall, using haplotype diversity (and our educated guess at how this diversity reflects the input) tends to greatly underestimate the simulated sample, at least for larger sampling size (Figure 3). For the smaller sampling sizes the difference between the predicted sampling size and the simulated sampling size is close to zero, meaning the method provides little error; the difference is also smaller when </w:t>
      </w:r>
      <m:oMath>
        <m:r>
          <m:rPr>
            <m:sty m:val="p"/>
          </m:rPr>
          <w:rPr>
            <w:rFonts w:ascii="Cambria Math" w:hAnsi="Cambria Math"/>
          </w:rPr>
          <m:t>θ</m:t>
        </m:r>
      </m:oMath>
      <w:r>
        <w:t xml:space="preserve"> is larger (Figure 3). The probability distributions using this method and the predicted sampling sizes for each combination of theta and sampling size are provided in the supplementary material (Figure S3).</w:t>
      </w:r>
    </w:p>
    <w:p w14:paraId="1440E090" w14:textId="77777777" w:rsidR="00DB1DEB" w:rsidRDefault="004C2500">
      <w:r>
        <w:rPr>
          <w:noProof/>
        </w:rPr>
        <w:drawing>
          <wp:inline distT="0" distB="0" distL="0" distR="0" wp14:anchorId="0D748A7A" wp14:editId="4AF132B3">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figure%203-1.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14:paraId="17F3A8FD" w14:textId="77777777" w:rsidR="00DB1DEB" w:rsidRDefault="004C2500">
      <w:r>
        <w:rPr>
          <w:b/>
        </w:rPr>
        <w:lastRenderedPageBreak/>
        <w:t>Figure 3.</w:t>
      </w:r>
      <w:r>
        <w:t xml:space="preserve"> Difference between the simulated sampling size and the predicted sampling size using the gamma distribution method. The abline at zero shows the ideal situation with the estimation equal to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w:t>
      </w:r>
    </w:p>
    <w:p w14:paraId="79A6BFFB" w14:textId="77777777" w:rsidR="00DB1DEB" w:rsidRDefault="004C2500">
      <w:pPr>
        <w:pStyle w:val="Heading2"/>
      </w:pPr>
      <w:bookmarkStart w:id="40" w:name="sampling-theory-1"/>
      <w:bookmarkEnd w:id="40"/>
      <w:r>
        <w:t>Sampling theory</w:t>
      </w:r>
    </w:p>
    <w:p w14:paraId="0D200ABB" w14:textId="77777777" w:rsidR="00DB1DEB" w:rsidRDefault="004C2500">
      <w:r>
        <w:t xml:space="preserve">Using Ewens's sampling theory to estimate the number of individuals from the number of haplotypes gives a difference between the simulated and predicted sampling size that is centered to zero and that only has larger error for </w:t>
      </w:r>
      <m:oMath>
        <m:r>
          <m:rPr>
            <m:sty m:val="p"/>
          </m:rPr>
          <w:rPr>
            <w:rFonts w:ascii="Cambria Math" w:hAnsi="Cambria Math"/>
          </w:rPr>
          <m:t>θ</m:t>
        </m:r>
      </m:oMath>
      <w:r>
        <w:t xml:space="preserve"> = 2 (Fig. 4 A,B). The precision of the method increases for larger values of </w:t>
      </w:r>
      <m:oMath>
        <m:r>
          <m:rPr>
            <m:sty m:val="p"/>
          </m:rPr>
          <w:rPr>
            <w:rFonts w:ascii="Cambria Math" w:hAnsi="Cambria Math"/>
          </w:rPr>
          <m:t>θ</m:t>
        </m:r>
      </m:oMath>
      <w:r>
        <w:t>.</w:t>
      </w:r>
    </w:p>
    <w:p w14:paraId="214855DE" w14:textId="77777777" w:rsidR="00DB1DEB" w:rsidRDefault="004C2500">
      <w:r>
        <w:rPr>
          <w:noProof/>
        </w:rPr>
        <w:lastRenderedPageBreak/>
        <w:drawing>
          <wp:inline distT="0" distB="0" distL="0" distR="0" wp14:anchorId="2232E8B4" wp14:editId="1615F58B">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figure%204%20sampling%20theory-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3799928" wp14:editId="4AF56E32">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figure%204%20sampling%20theory-2.png"/>
                    <pic:cNvPicPr>
                      <a:picLocks noChangeAspect="1" noChangeArrowheads="1"/>
                    </pic:cNvPicPr>
                  </pic:nvPicPr>
                  <pic:blipFill>
                    <a:blip r:embed="rId13"/>
                    <a:stretch>
                      <a:fillRect/>
                    </a:stretch>
                  </pic:blipFill>
                  <pic:spPr bwMode="auto">
                    <a:xfrm>
                      <a:off x="0" y="0"/>
                      <a:ext cx="5440680" cy="4352544"/>
                    </a:xfrm>
                    <a:prstGeom prst="rect">
                      <a:avLst/>
                    </a:prstGeom>
                    <a:noFill/>
                    <a:ln w="9525">
                      <a:noFill/>
                      <a:headEnd/>
                      <a:tailEnd/>
                    </a:ln>
                  </pic:spPr>
                </pic:pic>
              </a:graphicData>
            </a:graphic>
          </wp:inline>
        </w:drawing>
      </w:r>
    </w:p>
    <w:p w14:paraId="6F12E662" w14:textId="77777777" w:rsidR="00DB1DEB" w:rsidRDefault="004C2500">
      <w:r>
        <w:rPr>
          <w:b/>
        </w:rPr>
        <w:t>Figure 4.</w:t>
      </w:r>
      <w:r>
        <w:t xml:space="preserve"> Difference between the simulated sampling size and the sampling size for the sample predicted using Ewens's sampling theory. A) sampling sizes of 2,4,8 and 16; B) sampling sizes of 32, 64 and 128. The panels separate the three different values of </w:t>
      </w:r>
      <m:oMath>
        <m:r>
          <m:rPr>
            <m:sty m:val="p"/>
          </m:rPr>
          <w:rPr>
            <w:rFonts w:ascii="Cambria Math" w:hAnsi="Cambria Math"/>
          </w:rPr>
          <m:t>θ</m:t>
        </m:r>
      </m:oMath>
      <w:r>
        <w:t>: two, ten and twenty. The vertical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results are jittered to enhance visualization.</w:t>
      </w:r>
    </w:p>
    <w:p w14:paraId="431D3B68" w14:textId="77777777" w:rsidR="00DB1DEB" w:rsidRDefault="004C2500">
      <w:pPr>
        <w:pStyle w:val="Heading2"/>
      </w:pPr>
      <w:bookmarkStart w:id="41" w:name="theta-and-segregating-sites-approach"/>
      <w:bookmarkEnd w:id="41"/>
      <w:r>
        <w:t>Theta and segregating sites approach</w:t>
      </w:r>
    </w:p>
    <w:p w14:paraId="537CDDB8" w14:textId="77777777" w:rsidR="00DB1DEB" w:rsidRDefault="004C2500">
      <w:r>
        <w:t xml:space="preserve">The implementation of Wakeley's (2008) formula for estimation of the relationship between the number of segregating sites </w:t>
      </w:r>
      <w:r>
        <w:rPr>
          <w:i/>
        </w:rPr>
        <w:t>k</w:t>
      </w:r>
      <w:r>
        <w:t xml:space="preserve">, the number of individuals </w:t>
      </w:r>
      <w:r>
        <w:rPr>
          <w:i/>
        </w:rPr>
        <w:t>n</w:t>
      </w:r>
      <w:r>
        <w:t xml:space="preserve"> and </w:t>
      </w:r>
      <m:oMath>
        <m:r>
          <m:rPr>
            <m:sty m:val="p"/>
          </m:rPr>
          <w:rPr>
            <w:rFonts w:ascii="Cambria Math" w:hAnsi="Cambria Math"/>
          </w:rPr>
          <m:t>θ</m:t>
        </m:r>
      </m:oMath>
      <w:r>
        <w:t xml:space="preserve"> presented the larger differences of precision between populations with different </w:t>
      </w:r>
      <m:oMath>
        <m:r>
          <m:rPr>
            <m:sty m:val="p"/>
          </m:rPr>
          <w:rPr>
            <w:rFonts w:ascii="Cambria Math" w:hAnsi="Cambria Math"/>
          </w:rPr>
          <m:t>θ</m:t>
        </m:r>
      </m:oMath>
      <w:r>
        <w:t xml:space="preserve">. The estimation of </w:t>
      </w:r>
      <w:r>
        <w:rPr>
          <w:i/>
        </w:rPr>
        <w:t>n</w:t>
      </w:r>
      <w:r>
        <w:t xml:space="preserve"> for </w:t>
      </w:r>
      <m:oMath>
        <m:r>
          <m:rPr>
            <m:sty m:val="p"/>
          </m:rPr>
          <w:rPr>
            <w:rFonts w:ascii="Cambria Math" w:hAnsi="Cambria Math"/>
          </w:rPr>
          <m:t>θ</m:t>
        </m:r>
      </m:oMath>
      <w:r>
        <w:t xml:space="preserve">=20 are totally flawed, with predicted values that overestimate the real </w:t>
      </w:r>
      <w:r>
        <w:rPr>
          <w:i/>
        </w:rPr>
        <w:t>n</w:t>
      </w:r>
      <w:r>
        <w:t xml:space="preserve"> and errors that are far larger than the sampling size (Fig. 5). The estimations of </w:t>
      </w:r>
      <w:r>
        <w:rPr>
          <w:i/>
        </w:rPr>
        <w:t>n</w:t>
      </w:r>
      <w:r>
        <w:t xml:space="preserve"> tend to be understimated in </w:t>
      </w:r>
      <m:oMath>
        <m:r>
          <m:rPr>
            <m:sty m:val="p"/>
          </m:rPr>
          <w:rPr>
            <w:rFonts w:ascii="Cambria Math" w:hAnsi="Cambria Math"/>
          </w:rPr>
          <m:t>θ</m:t>
        </m:r>
      </m:oMath>
      <w:r>
        <w:t xml:space="preserve">=2 and overestimated in </w:t>
      </w:r>
      <m:oMath>
        <m:r>
          <m:rPr>
            <m:sty m:val="p"/>
          </m:rPr>
          <w:rPr>
            <w:rFonts w:ascii="Cambria Math" w:hAnsi="Cambria Math"/>
          </w:rPr>
          <m:t>θ</m:t>
        </m:r>
      </m:oMath>
      <w:r>
        <w:t>=10, in particular for smaller sampling sizes (Fig. 5).</w:t>
      </w:r>
    </w:p>
    <w:p w14:paraId="7852CCFB" w14:textId="77777777" w:rsidR="00DB1DEB" w:rsidRDefault="004C2500">
      <w:r>
        <w:rPr>
          <w:noProof/>
        </w:rPr>
        <w:lastRenderedPageBreak/>
        <w:drawing>
          <wp:inline distT="0" distB="0" distL="0" distR="0" wp14:anchorId="449145C3" wp14:editId="142E1C44">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plotting%20Wakeley%20data%20NEW%20DATA-1.png"/>
                    <pic:cNvPicPr>
                      <a:picLocks noChangeAspect="1" noChangeArrowheads="1"/>
                    </pic:cNvPicPr>
                  </pic:nvPicPr>
                  <pic:blipFill>
                    <a:blip r:embed="rId14"/>
                    <a:stretch>
                      <a:fillRect/>
                    </a:stretch>
                  </pic:blipFill>
                  <pic:spPr bwMode="auto">
                    <a:xfrm>
                      <a:off x="0" y="0"/>
                      <a:ext cx="5440680" cy="4352544"/>
                    </a:xfrm>
                    <a:prstGeom prst="rect">
                      <a:avLst/>
                    </a:prstGeom>
                    <a:noFill/>
                    <a:ln w="9525">
                      <a:noFill/>
                      <a:headEnd/>
                      <a:tailEnd/>
                    </a:ln>
                  </pic:spPr>
                </pic:pic>
              </a:graphicData>
            </a:graphic>
          </wp:inline>
        </w:drawing>
      </w:r>
    </w:p>
    <w:p w14:paraId="1B8EC407" w14:textId="77777777" w:rsidR="00DB1DEB" w:rsidRDefault="004C2500">
      <w:r>
        <w:rPr>
          <w:b/>
        </w:rPr>
        <w:t>Figure 5.</w:t>
      </w:r>
      <w:r>
        <w:t xml:space="preserve"> Difference between the simulated sampling size and the sampling size for the sample predicted using Wakeley's segregating sites theory. The line at zero shows the ideal situation in which the estimation equals the simulated sampling size. The red lines show the limit where the difference between simulated and predicted equals the sampling size, that is, beyond the red lines the error is too large to make a sensible prediction. Please note that the data are jittered to enhace visualization. </w:t>
      </w:r>
      <w:r>
        <w:rPr>
          <w:i/>
        </w:rPr>
        <w:t>HERE VALUES FOR SAMPLES OF 64, 128 PRESENT ERROR FOR THETA OF 20 BECAUSE OF CALCULATION LIMIT IN MATHEMATICA; WE WILL FIX THIS</w:t>
      </w:r>
    </w:p>
    <w:p w14:paraId="4F030A59" w14:textId="77777777" w:rsidR="00DB1DEB" w:rsidRDefault="004C2500">
      <w:pPr>
        <w:pStyle w:val="Heading1"/>
      </w:pPr>
      <w:bookmarkStart w:id="42" w:name="discussion"/>
      <w:bookmarkEnd w:id="42"/>
      <w:r>
        <w:t>Discussion</w:t>
      </w:r>
    </w:p>
    <w:p w14:paraId="42B0CEF3" w14:textId="77777777" w:rsidR="00DB1DEB" w:rsidRDefault="004C2500">
      <w:r>
        <w:t xml:space="preserve">What we have shown is, in effect, the high variance in genealogical and mutational data associated with the coalescent process in population genetics (Kingman 1982). Though our early efforts suggested a broad utility in ranking the abundance of taxa in a mixed sample of metabarcode data, the result of our extended simulations indicate a preponderance of high-variance, downward-biased results in estimating the number of individuals in a sequence data set. In considering basic haplotype diversity </w:t>
      </w:r>
      <w:r>
        <w:rPr>
          <w:i/>
        </w:rPr>
        <w:t>H</w:t>
      </w:r>
      <w:r>
        <w:t xml:space="preserve">, the observed number of haplotypes, as well as the number of segregating sites </w:t>
      </w:r>
      <w:r>
        <w:rPr>
          <w:i/>
        </w:rPr>
        <w:t>S</w:t>
      </w:r>
      <w:r>
        <w:t xml:space="preserve">, our attempts to use genetic diversity tend to greatly underestimate the simulated sample of individuals, at least for larger sampling sizes </w:t>
      </w:r>
      <w:r>
        <w:lastRenderedPageBreak/>
        <w:t xml:space="preserve">and/or low values of </w:t>
      </w:r>
      <m:oMath>
        <m:r>
          <m:rPr>
            <m:sty m:val="p"/>
          </m:rPr>
          <w:rPr>
            <w:rFonts w:ascii="Cambria Math" w:hAnsi="Cambria Math"/>
          </w:rPr>
          <m:t>θ</m:t>
        </m:r>
      </m:oMath>
      <w:r>
        <w:t xml:space="preserve">. Fundamentally, this problem can be seen in Figure 2 for </w:t>
      </w:r>
      <m:oMath>
        <m:r>
          <m:rPr>
            <m:sty m:val="p"/>
          </m:rPr>
          <w:rPr>
            <w:rFonts w:ascii="Cambria Math" w:hAnsi="Cambria Math"/>
          </w:rPr>
          <m:t>θ</m:t>
        </m:r>
      </m:oMath>
      <w:r>
        <w:t xml:space="preserve">=10; although there is an observable and relatively sharp distribution of probability relating </w:t>
      </w:r>
      <w:r>
        <w:rPr>
          <w:i/>
        </w:rPr>
        <w:t>k</w:t>
      </w:r>
      <w:r>
        <w:t xml:space="preserve"> and </w:t>
      </w:r>
      <w:r>
        <w:rPr>
          <w:i/>
        </w:rPr>
        <w:t>n</w:t>
      </w:r>
      <w:r>
        <w:t xml:space="preserve">, the surface is quite wide with respects to </w:t>
      </w:r>
      <w:r>
        <w:rPr>
          <w:i/>
        </w:rPr>
        <w:t>n</w:t>
      </w:r>
      <w:r>
        <w:t xml:space="preserve"> as </w:t>
      </w:r>
      <w:r>
        <w:rPr>
          <w:i/>
        </w:rPr>
        <w:t>k</w:t>
      </w:r>
      <w:r>
        <w:t xml:space="preserve"> increases for a given </w:t>
      </w:r>
      <m:oMath>
        <m:r>
          <m:rPr>
            <m:sty m:val="p"/>
          </m:rPr>
          <w:rPr>
            <w:rFonts w:ascii="Cambria Math" w:hAnsi="Cambria Math"/>
          </w:rPr>
          <m:t>θ</m:t>
        </m:r>
      </m:oMath>
      <w:r>
        <w:t>.</w:t>
      </w:r>
    </w:p>
    <w:p w14:paraId="14001938" w14:textId="77777777" w:rsidR="00DB1DEB" w:rsidRDefault="004C2500">
      <w:r>
        <w:t xml:space="preserve">The one component of these summary statistics that indicates an unbiased relationship between </w:t>
      </w:r>
      <m:oMath>
        <m:r>
          <m:rPr>
            <m:sty m:val="p"/>
          </m:rPr>
          <w:rPr>
            <w:rFonts w:ascii="Cambria Math" w:hAnsi="Cambria Math"/>
          </w:rPr>
          <m:t>θ</m:t>
        </m:r>
      </m:oMath>
      <w:r>
        <w:t xml:space="preserve">, </w:t>
      </w:r>
      <w:r>
        <w:rPr>
          <w:i/>
        </w:rPr>
        <w:t>n</w:t>
      </w:r>
      <w:r>
        <w:t xml:space="preserve">, and the number of haplotypes is, of course, a simple reflection of Ewens' (1972) sampling theory. This suggests that </w:t>
      </w:r>
      <w:r>
        <w:rPr>
          <w:i/>
        </w:rPr>
        <w:t>if</w:t>
      </w:r>
      <w:r>
        <w:t xml:space="preserve"> we already have a good understanding of </w:t>
      </w:r>
      <m:oMath>
        <m:r>
          <m:rPr>
            <m:sty m:val="p"/>
          </m:rPr>
          <w:rPr>
            <w:rFonts w:ascii="Cambria Math" w:hAnsi="Cambria Math"/>
          </w:rPr>
          <m:t>θ</m:t>
        </m:r>
      </m:oMath>
      <w:r>
        <w:t xml:space="preserve"> for a particular population (for example if metabarcoding efforts are documenting the mix of individuals in a system that is already well-characterized for most species), then observing a number of haplotypes in a metabarcode sample allows some nominal indication of how many individuals are likely to have been included. Overall, however, if our goal is to improve the ability to quantitatively describe the biodiversity in a system using metabarcoding approaches, we show that such an approach is of poor utility unless the diversity of the system is high and the number of individuals input to the metabarcoding analysis is modest. Given the additional uncertainty associated with assumptions of comparable diversity from prior evaluation of each population, there are no benefits in cost or estimation over traditional barcoding of individual specimens.</w:t>
      </w:r>
    </w:p>
    <w:p w14:paraId="62D4441F" w14:textId="77777777" w:rsidR="00DB1DEB" w:rsidRDefault="004C2500">
      <w:r>
        <w:t xml:space="preserve">Some of the error or bias in estimation we note from our simulation work reflects common problems in sampling data and exploring them with summary statistics. Felsenstein (1992) had noted that a high variance (in fact, driven by bimodal distribution of resultant statistics) in the number of segregating sites </w:t>
      </w:r>
      <w:r>
        <w:rPr>
          <w:i/>
        </w:rPr>
        <w:t>S</w:t>
      </w:r>
      <w:r>
        <w:t xml:space="preserve"> would be expected with low sample size. Effectively, the comparison of a small number of sequences in a high-diversity system has a large probability of pairwise contrasts across the oldest node of a genealogy (Felsenstein 1992), and at very small sample sizes there is a potential that two closely-related sequences are sampled rather than reflect the TMRCA of the genealogy. Additionally, the saturating relationship between sample size and observed diversity has been pointed out by Wakeley (</w:t>
      </w:r>
      <w:r>
        <w:rPr>
          <w:b/>
        </w:rPr>
        <w:t>???</w:t>
      </w:r>
      <w:r>
        <w:t xml:space="preserve">) as a feature of efficient estimation of </w:t>
      </w:r>
      <m:oMath>
        <m:r>
          <m:rPr>
            <m:sty m:val="p"/>
          </m:rPr>
          <w:rPr>
            <w:rFonts w:ascii="Cambria Math" w:hAnsi="Cambria Math"/>
          </w:rPr>
          <m:t>θ</m:t>
        </m:r>
      </m:oMath>
      <w:r>
        <w:t xml:space="preserve"> from a natural sample; turning the crank on this equation backwards results in an inefficient inference of </w:t>
      </w:r>
      <w:r>
        <w:rPr>
          <w:i/>
        </w:rPr>
        <w:t>n</w:t>
      </w:r>
      <w:r>
        <w:t xml:space="preserve"> from the other parameters.</w:t>
      </w:r>
    </w:p>
    <w:p w14:paraId="04463DBF" w14:textId="77777777" w:rsidR="00DB1DEB" w:rsidRDefault="004C2500">
      <w:r>
        <w:t xml:space="preserve">Additionally, our approach is predicated on the idea that prior analysis of a given population - a genetically discrete and relatively homogeneous evolutionary unit - will effectively suggest the diversity to be found in subsequent samples. There are certainly instances where the diversity at a barcode locus has been so extraordinarily high that haplotype diversity approached 1, and the number of haplotypes recovered in a sample was very close to the number of individuals in that sample, such as the barnacle </w:t>
      </w:r>
      <w:r>
        <w:rPr>
          <w:i/>
        </w:rPr>
        <w:t>Balanus glandula</w:t>
      </w:r>
      <w:r>
        <w:t xml:space="preserve"> (Wares, Gaines, and Cunningham 2001,Sotka et al. (2004),Wares et al. (2005)). However, this same example of a hyperdiverse barnacle also requires recognition that there are at least 2 distinct evolutionary lineages in this taxon with broadly overlapping geographic ranges (Sotka et al. 2004,Wares et al. (2005)), which dramatically affects our understanding of the diversity recovered as well as the underlying genealogical process and association with regional </w:t>
      </w:r>
      <w:commentRangeStart w:id="43"/>
      <w:r>
        <w:t>diversity</w:t>
      </w:r>
      <w:commentRangeEnd w:id="43"/>
      <w:r w:rsidR="00B45D06">
        <w:rPr>
          <w:rStyle w:val="CommentReference"/>
        </w:rPr>
        <w:commentReference w:id="43"/>
      </w:r>
      <w:r>
        <w:t>.</w:t>
      </w:r>
    </w:p>
    <w:p w14:paraId="15BB6BC1" w14:textId="77777777" w:rsidR="00DB1DEB" w:rsidRDefault="004C2500">
      <w:r>
        <w:lastRenderedPageBreak/>
        <w:t xml:space="preserve">The statistics we evaluate are not independent from one another; they pertain to the same genealogical process assumed to underlie a sample of DNA sequence data and are different ways of summarizing this coalescent process. Although some methods, e.g. approximate Bayesian computation, have been used to infer the demographic history of a sample of sequences using the aggregate of summary statistics available (e.g. Ilves et al. 2010), the relationship shown here appears to be too tenuous to make an advance in our ability to estimate relative abundance of taxa from such metabarcode data. This leaves metabarcode research with three options: (1) continue to individually sequence using Sanger methods; (2) only use metabarcode data for presence/absence of a taxon; (3) in cases where the amplification bias may be considered negligible, as with closely-related lineages, the frequency of reads may be useful for approximating the </w:t>
      </w:r>
      <w:r>
        <w:rPr>
          <w:i/>
        </w:rPr>
        <w:t>relative</w:t>
      </w:r>
      <w:r>
        <w:t xml:space="preserve"> but not absolute abundance of lineages in a sample. It should be noted that the problem we face - unknown input to the diversity observed - is a similar problem that biologists have handled studying species introductions (Wares et al. 2005), now exacerbated by the confounding issues of next-generation sequencing and differential PCR success.</w:t>
      </w:r>
    </w:p>
    <w:p w14:paraId="52219AC3" w14:textId="77777777" w:rsidR="00DB1DEB" w:rsidRDefault="004C2500">
      <w:r>
        <w:t>Though there are concerns about how well read/sequence frequency reflects the relative abundance of populations in an environmental sample - driven largely by differential amplification success of target genomes (Nguyen et al. 2015; Pinol et al. 2014; Bohmann et al. 2014), it is worth noting that among high-</w:t>
      </w:r>
      <m:oMath>
        <m:r>
          <m:rPr>
            <m:sty m:val="p"/>
          </m:rPr>
          <w:rPr>
            <w:rFonts w:ascii="Cambria Math" w:hAnsi="Cambria Math"/>
          </w:rPr>
          <m:t>θ</m:t>
        </m:r>
      </m:oMath>
      <w:r>
        <w:t xml:space="preserve"> populations there may still be comparisons appropriate in a relative sense: greater haplotypic diversity from a metabarcode sample would suggest more individuals of that species were in the sample. In this way we can evaluate order-of-magnitude results, and have less need for prior information from a population. As a complementary recognition that the number of haplotypes provides us with more information than simple presence/absence, we may start to improve on our ability to recover actual ecology from actual molecules.</w:t>
      </w:r>
    </w:p>
    <w:p w14:paraId="6E3B07E6" w14:textId="77777777" w:rsidR="00DB1DEB" w:rsidRDefault="004C2500">
      <w:pPr>
        <w:pStyle w:val="Heading1"/>
      </w:pPr>
      <w:bookmarkStart w:id="45" w:name="acknowledgments"/>
      <w:bookmarkEnd w:id="45"/>
      <w:r>
        <w:t>Acknowledgments</w:t>
      </w:r>
    </w:p>
    <w:p w14:paraId="69AAF352" w14:textId="77777777" w:rsidR="00DB1DEB" w:rsidRDefault="004C2500">
      <w:r>
        <w:t>Idea brought about by extended problem-solving session with J. Drake and colleagues in the Odum School of Ecology and Department of Genetics at The University of Georgia (UGA). Our work was improved greatly by suggestions from Ana Bento, C. Ewers-Saucedo and K. Bockrath. We thank Toby Brett for his help to code in Mathematica. This work was supported by funding from NSF (OCE-1029526) and the UGA Department of Genetics.</w:t>
      </w:r>
    </w:p>
    <w:p w14:paraId="5E4578DD" w14:textId="77777777" w:rsidR="00DB1DEB" w:rsidRDefault="004C2500">
      <w:pPr>
        <w:pStyle w:val="Heading1"/>
      </w:pPr>
      <w:bookmarkStart w:id="46" w:name="figure-captions"/>
      <w:bookmarkEnd w:id="46"/>
      <w:r>
        <w:lastRenderedPageBreak/>
        <w:t>Figure captions</w:t>
      </w:r>
    </w:p>
    <w:p w14:paraId="2A3A9B97" w14:textId="77777777" w:rsidR="00DB1DEB" w:rsidRDefault="004C2500">
      <w:pPr>
        <w:pStyle w:val="Heading1"/>
      </w:pPr>
      <w:bookmarkStart w:id="47" w:name="supporting-information"/>
      <w:bookmarkEnd w:id="47"/>
      <w:r>
        <w:t>Supporting information</w:t>
      </w:r>
    </w:p>
    <w:p w14:paraId="256FB983" w14:textId="77777777" w:rsidR="00DB1DEB" w:rsidRDefault="004C2500">
      <w:r>
        <w:rPr>
          <w:b/>
        </w:rPr>
        <w:t>Appendix S1.</w:t>
      </w:r>
      <w:r>
        <w:t xml:space="preserve"> R code used to perform simulations and to estimate genetic diversity indexes.</w:t>
      </w:r>
    </w:p>
    <w:p w14:paraId="4A2C9F45" w14:textId="77777777" w:rsidR="00DB1DEB" w:rsidRDefault="004C2500">
      <w:pPr>
        <w:pStyle w:val="Heading2"/>
      </w:pPr>
      <w:bookmarkStart w:id="48" w:name="supplementary-figures"/>
      <w:bookmarkEnd w:id="48"/>
      <w:r>
        <w:t>Supplementary figures</w:t>
      </w:r>
    </w:p>
    <w:p w14:paraId="2CE6FB40" w14:textId="77777777" w:rsidR="00DB1DEB" w:rsidRDefault="004C2500">
      <w:r>
        <w:rPr>
          <w:b/>
        </w:rPr>
        <w:t>Supplementary Figure 1.</w:t>
      </w:r>
      <w:r>
        <w:t xml:space="preserve"> Distribution of the number of haplotypes for each combination of theta (two, ten, twenty) and sampling size (2, 4, 8, 16, 32, 64, 128).</w:t>
      </w:r>
    </w:p>
    <w:p w14:paraId="34419048" w14:textId="77777777" w:rsidR="00DB1DEB" w:rsidRDefault="004C2500">
      <w:r>
        <w:rPr>
          <w:noProof/>
        </w:rPr>
        <w:drawing>
          <wp:inline distT="0" distB="0" distL="0" distR="0" wp14:anchorId="47FF08B0" wp14:editId="1DFD1351">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histogram%20of%20haplotypes-1.png"/>
                    <pic:cNvPicPr>
                      <a:picLocks noChangeAspect="1" noChangeArrowheads="1"/>
                    </pic:cNvPicPr>
                  </pic:nvPicPr>
                  <pic:blipFill>
                    <a:blip r:embed="rId15"/>
                    <a:stretch>
                      <a:fillRect/>
                    </a:stretch>
                  </pic:blipFill>
                  <pic:spPr bwMode="auto">
                    <a:xfrm>
                      <a:off x="0" y="0"/>
                      <a:ext cx="5440680" cy="4352544"/>
                    </a:xfrm>
                    <a:prstGeom prst="rect">
                      <a:avLst/>
                    </a:prstGeom>
                    <a:noFill/>
                    <a:ln w="9525">
                      <a:noFill/>
                      <a:headEnd/>
                      <a:tailEnd/>
                    </a:ln>
                  </pic:spPr>
                </pic:pic>
              </a:graphicData>
            </a:graphic>
          </wp:inline>
        </w:drawing>
      </w:r>
    </w:p>
    <w:p w14:paraId="5248DF50" w14:textId="77777777" w:rsidR="00DB1DEB" w:rsidRDefault="004C2500">
      <w:r>
        <w:rPr>
          <w:b/>
        </w:rPr>
        <w:t>Supplementary Figure 2.</w:t>
      </w:r>
      <w:r>
        <w:t xml:space="preserve"> Distribution of the number of segregating sites for each combination of theta (two, ten, twenty) and sampling size (2, 4, 8, 16, 32, 64, 128).</w:t>
      </w:r>
    </w:p>
    <w:p w14:paraId="50ABF300" w14:textId="77777777" w:rsidR="00DB1DEB" w:rsidRDefault="004C2500">
      <w:r>
        <w:rPr>
          <w:noProof/>
        </w:rPr>
        <w:lastRenderedPageBreak/>
        <w:drawing>
          <wp:inline distT="0" distB="0" distL="0" distR="0" wp14:anchorId="10DAD9EE" wp14:editId="36E72839">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histogram%20of%20seg%20sites-1.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p>
    <w:p w14:paraId="6F963943" w14:textId="77777777" w:rsidR="00DB1DEB" w:rsidRDefault="004C2500">
      <w:r>
        <w:rPr>
          <w:b/>
        </w:rPr>
        <w:t>Supplementary Figure 3.</w:t>
      </w:r>
      <w:r>
        <w:t xml:space="preserve"> Probability distribution of the number of individuales back calculated using the gamma approach. Each panel shows a combination of simulated sampling size and the mutation rate in the original populations.</w:t>
      </w:r>
    </w:p>
    <w:p w14:paraId="711FBF9D" w14:textId="77777777" w:rsidR="00DB1DEB" w:rsidRDefault="004C2500">
      <w:r>
        <w:rPr>
          <w:noProof/>
        </w:rPr>
        <w:lastRenderedPageBreak/>
        <w:drawing>
          <wp:inline distT="0" distB="0" distL="0" distR="0" wp14:anchorId="5CFEE55A" wp14:editId="39B194F2">
            <wp:extent cx="5440680" cy="435254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Bar_29Sep2015_Paula_files/figure-docx/SuppFig3%20Gamma%20probs-1.png"/>
                    <pic:cNvPicPr>
                      <a:picLocks noChangeAspect="1" noChangeArrowheads="1"/>
                    </pic:cNvPicPr>
                  </pic:nvPicPr>
                  <pic:blipFill>
                    <a:blip r:embed="rId17"/>
                    <a:stretch>
                      <a:fillRect/>
                    </a:stretch>
                  </pic:blipFill>
                  <pic:spPr bwMode="auto">
                    <a:xfrm>
                      <a:off x="0" y="0"/>
                      <a:ext cx="5440680" cy="4352544"/>
                    </a:xfrm>
                    <a:prstGeom prst="rect">
                      <a:avLst/>
                    </a:prstGeom>
                    <a:noFill/>
                    <a:ln w="9525">
                      <a:noFill/>
                      <a:headEnd/>
                      <a:tailEnd/>
                    </a:ln>
                  </pic:spPr>
                </pic:pic>
              </a:graphicData>
            </a:graphic>
          </wp:inline>
        </w:drawing>
      </w:r>
    </w:p>
    <w:p w14:paraId="6A06E909" w14:textId="77777777" w:rsidR="00DB1DEB" w:rsidRDefault="004C2500">
      <w:pPr>
        <w:pStyle w:val="Heading1"/>
      </w:pPr>
      <w:bookmarkStart w:id="49" w:name="literature-cited"/>
      <w:bookmarkEnd w:id="49"/>
      <w:r>
        <w:t>Literature Cited</w:t>
      </w:r>
    </w:p>
    <w:p w14:paraId="2626F9FA" w14:textId="77777777" w:rsidR="00DB1DEB" w:rsidRDefault="004C2500">
      <w:pPr>
        <w:pStyle w:val="Bibliography"/>
      </w:pPr>
      <w:r>
        <w:t xml:space="preserve">Acinas, S. G., R. Sarma-Rupavtarm, V. Klepac-Ceraj, and M. F. Polz. 2005. “PCR-Induced Sequence Artifacts and Bias: Insights from Comparison of Two 16S RRNA Clone Libraries Constructed from the Same Sample.” Journal Article. </w:t>
      </w:r>
      <w:r>
        <w:rPr>
          <w:i/>
        </w:rPr>
        <w:t>Appl. Environ. Microbiol.</w:t>
      </w:r>
      <w:r>
        <w:t xml:space="preserve"> 71: 8966–69.</w:t>
      </w:r>
    </w:p>
    <w:p w14:paraId="4050C164" w14:textId="77777777" w:rsidR="00DB1DEB" w:rsidRDefault="004C2500">
      <w:pPr>
        <w:pStyle w:val="Bibliography"/>
      </w:pPr>
      <w:r>
        <w:t xml:space="preserve">Bazin, E., S. Glemin, and N. Galtier. 2006. “Population Size Does Not Influence Mitochondrial Genetic Diversity in Animals.” Journal Article. </w:t>
      </w:r>
      <w:r>
        <w:rPr>
          <w:i/>
        </w:rPr>
        <w:t>Science</w:t>
      </w:r>
      <w:r>
        <w:t xml:space="preserve"> 312 (5773): 570–72. </w:t>
      </w:r>
      <w:hyperlink r:id="rId18">
        <w:r>
          <w:rPr>
            <w:rStyle w:val="Link"/>
          </w:rPr>
          <w:t>&lt;Go to ISI&gt;://000237296700043</w:t>
        </w:r>
      </w:hyperlink>
      <w:r>
        <w:t>.</w:t>
      </w:r>
    </w:p>
    <w:p w14:paraId="7517DD6F" w14:textId="77777777" w:rsidR="00DB1DEB" w:rsidRDefault="004C2500">
      <w:pPr>
        <w:pStyle w:val="Bibliography"/>
      </w:pPr>
      <w:r>
        <w:t xml:space="preserve">Bohmann, K., A. Evans, M. T. P. Gilbert, G. R. Carvalho, S. Creer, M. Knapp, D. W. Yu, and M. de Bruyn. 2014. “Environmental DNA for Wildlife Biology and Biodiversity Monitoring.” Journal Article. </w:t>
      </w:r>
      <w:r>
        <w:rPr>
          <w:i/>
        </w:rPr>
        <w:t>Trends in Ecology &amp; Evolution</w:t>
      </w:r>
      <w:r>
        <w:t xml:space="preserve"> 29 (6): 358–67. doi:</w:t>
      </w:r>
      <w:hyperlink r:id="rId19">
        <w:r>
          <w:rPr>
            <w:rStyle w:val="Link"/>
          </w:rPr>
          <w:t>Doi 10.1016/J.Tree.2014.04.003</w:t>
        </w:r>
      </w:hyperlink>
      <w:r>
        <w:t>.</w:t>
      </w:r>
    </w:p>
    <w:p w14:paraId="2F96EFCC" w14:textId="77777777" w:rsidR="00DB1DEB" w:rsidRDefault="004C2500">
      <w:pPr>
        <w:pStyle w:val="Bibliography"/>
      </w:pPr>
      <w:r>
        <w:t xml:space="preserve">Bourlat, S. J., A. Borja, J. Gilbert, M. I. Taylor, N. Davies, S. B. Weisberg, J. F. Griffith, et al. 2013. “Genomics in Marine Monitoring: New Opportunities for Assessing Marine Health Status.” Journal Article. </w:t>
      </w:r>
      <w:r>
        <w:rPr>
          <w:i/>
        </w:rPr>
        <w:t>Marine Pollution Bulletin</w:t>
      </w:r>
      <w:r>
        <w:t xml:space="preserve"> 74 (1): 19–31. doi:</w:t>
      </w:r>
      <w:hyperlink r:id="rId20">
        <w:r>
          <w:rPr>
            <w:rStyle w:val="Link"/>
          </w:rPr>
          <w:t>Doi 10.1016/J.Marpolbul.2013.05.042</w:t>
        </w:r>
      </w:hyperlink>
      <w:r>
        <w:t>.</w:t>
      </w:r>
    </w:p>
    <w:p w14:paraId="4C7A4458" w14:textId="77777777" w:rsidR="00DB1DEB" w:rsidRDefault="004C2500">
      <w:pPr>
        <w:pStyle w:val="Bibliography"/>
      </w:pPr>
      <w:r>
        <w:lastRenderedPageBreak/>
        <w:t xml:space="preserve">Corbett-Detig, R. B., D. L. Hartl, and T. B. Sackton. 2015. “Natural Selection Constrains Neutral Diversity Across a Wide Range of Species.” Journal Article. </w:t>
      </w:r>
      <w:r>
        <w:rPr>
          <w:i/>
        </w:rPr>
        <w:t>PLoS Biol</w:t>
      </w:r>
      <w:r>
        <w:t xml:space="preserve"> 13 (4): e1002112. doi:</w:t>
      </w:r>
      <w:hyperlink r:id="rId21">
        <w:r>
          <w:rPr>
            <w:rStyle w:val="Link"/>
          </w:rPr>
          <w:t>10.1371/journal.pbio.1002112</w:t>
        </w:r>
      </w:hyperlink>
      <w:r>
        <w:t>.</w:t>
      </w:r>
    </w:p>
    <w:p w14:paraId="099CB8A4" w14:textId="77777777" w:rsidR="00DB1DEB" w:rsidRDefault="004C2500">
      <w:pPr>
        <w:pStyle w:val="Bibliography"/>
      </w:pPr>
      <w:r>
        <w:t xml:space="preserve">Desnues, C., B. Rodriguez-Brito, S. Rayhawk, S. Kelley, T. Tran, M. Haynes, H. Liu, et al. 2008. “Biodiversity and Biogeography of Phages in Modern Stromatolites and Thrombolites.” Journal Article. </w:t>
      </w:r>
      <w:r>
        <w:rPr>
          <w:i/>
        </w:rPr>
        <w:t>Nature</w:t>
      </w:r>
      <w:r>
        <w:t xml:space="preserve"> 452 (7185): 340–U5. doi:</w:t>
      </w:r>
      <w:hyperlink r:id="rId22">
        <w:r>
          <w:rPr>
            <w:rStyle w:val="Link"/>
          </w:rPr>
          <w:t>Doi 10.1038/Nature06735</w:t>
        </w:r>
      </w:hyperlink>
      <w:r>
        <w:t>.</w:t>
      </w:r>
    </w:p>
    <w:p w14:paraId="5C6428CB" w14:textId="77777777" w:rsidR="00DB1DEB" w:rsidRDefault="004C2500">
      <w:pPr>
        <w:pStyle w:val="Bibliography"/>
      </w:pPr>
      <w:r>
        <w:t xml:space="preserve">Ewens, W. J. 1972. “The Sampling Theory of Selectively Neutral Alleles.” Journal Article. </w:t>
      </w:r>
      <w:r>
        <w:rPr>
          <w:i/>
        </w:rPr>
        <w:t>Theor. Pop. Biol.</w:t>
      </w:r>
      <w:r>
        <w:t xml:space="preserve"> 3: 87–112.</w:t>
      </w:r>
    </w:p>
    <w:p w14:paraId="097DDCF3" w14:textId="77777777" w:rsidR="00DB1DEB" w:rsidRDefault="004C2500">
      <w:pPr>
        <w:pStyle w:val="Bibliography"/>
      </w:pPr>
      <w:r>
        <w:t xml:space="preserve">Felsenstein, J. 1992. “Estimating Effective Population Size from Samples of Sequences: Inefficiency of Pairwise and Segregating Sites as Compared to Phylogenetic Estimates.” Journal Article. </w:t>
      </w:r>
      <w:r>
        <w:rPr>
          <w:i/>
        </w:rPr>
        <w:t>Genet Res</w:t>
      </w:r>
      <w:r>
        <w:t xml:space="preserve"> 59 (2): 139–47. </w:t>
      </w:r>
      <w:hyperlink r:id="rId23">
        <w:r>
          <w:rPr>
            <w:rStyle w:val="Link"/>
          </w:rPr>
          <w:t>http://www.ncbi.nlm.nih.gov/pubmed/1628818</w:t>
        </w:r>
      </w:hyperlink>
      <w:r>
        <w:t>.</w:t>
      </w:r>
    </w:p>
    <w:p w14:paraId="3C920AA7" w14:textId="77777777" w:rsidR="00DB1DEB" w:rsidRDefault="004C2500">
      <w:pPr>
        <w:pStyle w:val="Bibliography"/>
      </w:pPr>
      <w:r>
        <w:t xml:space="preserve">Hudson, R. R. 2002. “Generating Samples Under a Wright-Fisher Neutral Model of Genetic Variation.” Journal Article. </w:t>
      </w:r>
      <w:r>
        <w:rPr>
          <w:i/>
        </w:rPr>
        <w:t>Bioinformatics</w:t>
      </w:r>
      <w:r>
        <w:t xml:space="preserve"> 18 (2): 337–8. </w:t>
      </w:r>
      <w:hyperlink r:id="rId24">
        <w:r>
          <w:rPr>
            <w:rStyle w:val="Link"/>
          </w:rPr>
          <w:t>http://www.ncbi.nlm.nih.gov/pubmed/11847089</w:t>
        </w:r>
      </w:hyperlink>
      <w:r>
        <w:t>.</w:t>
      </w:r>
    </w:p>
    <w:p w14:paraId="49AF813C" w14:textId="77777777" w:rsidR="00DB1DEB" w:rsidRDefault="004C2500">
      <w:pPr>
        <w:pStyle w:val="Bibliography"/>
      </w:pPr>
      <w:r>
        <w:t xml:space="preserve">Kembel, S. W., M. Wu, J. A. Eisen, and J. L. Green. 2012. “Incorporating 16S Gene Copy Number Information Improves Estimates of Microbial Diversity and Abundance.” Journal Article. </w:t>
      </w:r>
      <w:r>
        <w:rPr>
          <w:i/>
        </w:rPr>
        <w:t>PLoS Comput Biol</w:t>
      </w:r>
      <w:r>
        <w:t xml:space="preserve"> 8 (10): e1002743. doi:</w:t>
      </w:r>
      <w:hyperlink r:id="rId25">
        <w:r>
          <w:rPr>
            <w:rStyle w:val="Link"/>
          </w:rPr>
          <w:t>10.1371/journal.pcbi.1002743</w:t>
        </w:r>
      </w:hyperlink>
      <w:r>
        <w:t>.</w:t>
      </w:r>
    </w:p>
    <w:p w14:paraId="6CFDA918" w14:textId="77777777" w:rsidR="00DB1DEB" w:rsidRDefault="004C2500">
      <w:pPr>
        <w:pStyle w:val="Bibliography"/>
      </w:pPr>
      <w:r>
        <w:t xml:space="preserve">Kingman, J. F. C. 1982. “The Coalescent.” Journal Article. </w:t>
      </w:r>
      <w:r>
        <w:rPr>
          <w:i/>
        </w:rPr>
        <w:t>Stochastic Processes and Their Applications</w:t>
      </w:r>
      <w:r>
        <w:t xml:space="preserve"> 13: 235–48.</w:t>
      </w:r>
    </w:p>
    <w:p w14:paraId="5A4CF6CD" w14:textId="77777777" w:rsidR="00DB1DEB" w:rsidRDefault="004C2500">
      <w:pPr>
        <w:pStyle w:val="Bibliography"/>
      </w:pPr>
      <w:r>
        <w:t xml:space="preserve">Nagendra, H. 2001. “Using Remote Sensing to Assess Biodiversity.” Journal Article. </w:t>
      </w:r>
      <w:r>
        <w:rPr>
          <w:i/>
        </w:rPr>
        <w:t>International Journal of Remote Sensing</w:t>
      </w:r>
      <w:r>
        <w:t xml:space="preserve"> 22 (12): 2377–2400. doi:</w:t>
      </w:r>
      <w:hyperlink r:id="rId26">
        <w:r>
          <w:rPr>
            <w:rStyle w:val="Link"/>
          </w:rPr>
          <w:t>Doi 10.1080/01431160117096</w:t>
        </w:r>
      </w:hyperlink>
      <w:r>
        <w:t>.</w:t>
      </w:r>
    </w:p>
    <w:p w14:paraId="55A504B1" w14:textId="77777777" w:rsidR="00DB1DEB" w:rsidRDefault="004C2500">
      <w:pPr>
        <w:pStyle w:val="Bibliography"/>
      </w:pPr>
      <w:r>
        <w:t xml:space="preserve">Nguyen, N. H., D. Smith, K. Peay, and P. Kennedy. 2015. “Parsing Ecological Signal from Noise in Next Generation Amplicon Sequencing.” Journal Article. </w:t>
      </w:r>
      <w:r>
        <w:rPr>
          <w:i/>
        </w:rPr>
        <w:t>New Phytol</w:t>
      </w:r>
      <w:r>
        <w:t xml:space="preserve"> 205 (4): 1389–93. doi:</w:t>
      </w:r>
      <w:hyperlink r:id="rId27">
        <w:r>
          <w:rPr>
            <w:rStyle w:val="Link"/>
          </w:rPr>
          <w:t>10.1111/nph.12923</w:t>
        </w:r>
      </w:hyperlink>
      <w:r>
        <w:t>.</w:t>
      </w:r>
    </w:p>
    <w:p w14:paraId="36B1DB8F" w14:textId="77777777" w:rsidR="00DB1DEB" w:rsidRDefault="004C2500">
      <w:pPr>
        <w:pStyle w:val="Bibliography"/>
      </w:pPr>
      <w:r>
        <w:t xml:space="preserve">Pfeifer, Bastian, Ulrich Wittelsbuerger, Sebastian E. Ramos-Onsins, and Martin J. Lercher. 2014. “PopGenome: An Efficient Swiss Army Knife for Population Genomic Analyses in R.” </w:t>
      </w:r>
      <w:r>
        <w:rPr>
          <w:i/>
        </w:rPr>
        <w:t>Molecular Biology and Evolution</w:t>
      </w:r>
      <w:r>
        <w:t xml:space="preserve"> 31: 1929–36. doi:</w:t>
      </w:r>
      <w:hyperlink r:id="rId28">
        <w:r>
          <w:rPr>
            <w:rStyle w:val="Link"/>
          </w:rPr>
          <w:t>10.1093/molbev/msu136</w:t>
        </w:r>
      </w:hyperlink>
      <w:r>
        <w:t>.</w:t>
      </w:r>
    </w:p>
    <w:p w14:paraId="6040CDF2" w14:textId="77777777" w:rsidR="00DB1DEB" w:rsidRDefault="004C2500">
      <w:pPr>
        <w:pStyle w:val="Bibliography"/>
      </w:pPr>
      <w:r>
        <w:t xml:space="preserve">Pinol, J., G. Mir, P. Gomez-Polo, and N. Agusti. 2014. “Universal and Blocking Primer Mismatches Limit the Use of High-Throughput DNA Sequencing for the Quantitative Metabarcoding of Arthropods.” Journal Article. </w:t>
      </w:r>
      <w:r>
        <w:rPr>
          <w:i/>
        </w:rPr>
        <w:t>Mol Ecol Resour</w:t>
      </w:r>
      <w:r>
        <w:t>. doi:</w:t>
      </w:r>
      <w:hyperlink r:id="rId29">
        <w:r>
          <w:rPr>
            <w:rStyle w:val="Link"/>
          </w:rPr>
          <w:t>10.1111/1755-0998.12355</w:t>
        </w:r>
      </w:hyperlink>
      <w:r>
        <w:t>.</w:t>
      </w:r>
    </w:p>
    <w:p w14:paraId="3129A451" w14:textId="77777777" w:rsidR="00DB1DEB" w:rsidRDefault="004C2500">
      <w:pPr>
        <w:pStyle w:val="Bibliography"/>
      </w:pPr>
      <w:r>
        <w:t xml:space="preserve">R Core Team. 2015. </w:t>
      </w:r>
      <w:r>
        <w:rPr>
          <w:i/>
        </w:rPr>
        <w:t>R: A Language and Environment for Statistical Computing</w:t>
      </w:r>
      <w:r>
        <w:t xml:space="preserve">. Vienna, Austria: R Foundation for Statistical Computing. </w:t>
      </w:r>
      <w:hyperlink r:id="rId30">
        <w:r>
          <w:rPr>
            <w:rStyle w:val="Link"/>
          </w:rPr>
          <w:t>http://www.R-project.org/</w:t>
        </w:r>
      </w:hyperlink>
      <w:r>
        <w:t>.</w:t>
      </w:r>
    </w:p>
    <w:p w14:paraId="25918461" w14:textId="77777777" w:rsidR="00DB1DEB" w:rsidRDefault="004C2500">
      <w:pPr>
        <w:pStyle w:val="Bibliography"/>
      </w:pPr>
      <w:r>
        <w:lastRenderedPageBreak/>
        <w:t xml:space="preserve">Sotka, E. E., J. P. Wares, J. A. Barth, R. K. Grosberg, and S. R. Palumbi. 2004. “Strong Genetic Clines and Geographical Variation in Gene Flow in the Rocky Intertidal Barnacle Balanus Glandula.” Journal Article. </w:t>
      </w:r>
      <w:r>
        <w:rPr>
          <w:i/>
        </w:rPr>
        <w:t>Molecular Ecology</w:t>
      </w:r>
      <w:r>
        <w:t xml:space="preserve"> 13 (8): 2143–56. </w:t>
      </w:r>
      <w:hyperlink r:id="rId31">
        <w:r>
          <w:rPr>
            <w:rStyle w:val="Link"/>
          </w:rPr>
          <w:t>&lt;Go to ISI&gt;://000222521300004</w:t>
        </w:r>
      </w:hyperlink>
      <w:r>
        <w:t>.</w:t>
      </w:r>
    </w:p>
    <w:p w14:paraId="5A90459E" w14:textId="77777777" w:rsidR="00DB1DEB" w:rsidRDefault="004C2500">
      <w:pPr>
        <w:pStyle w:val="Bibliography"/>
      </w:pPr>
      <w:r>
        <w:t xml:space="preserve">Turnbaugh, P. J., M. Hamady, T. Yatsunenko, B. L. Cantarel, A. Duncan, R. E. Ley, M. L. Sogin, et al. 2009. “A Core Gut Microbiome in Obese and Lean Twins.” Journal Article. </w:t>
      </w:r>
      <w:r>
        <w:rPr>
          <w:i/>
        </w:rPr>
        <w:t>Nature</w:t>
      </w:r>
      <w:r>
        <w:t xml:space="preserve"> 457 (7228): 480–4. doi:</w:t>
      </w:r>
      <w:hyperlink r:id="rId32">
        <w:r>
          <w:rPr>
            <w:rStyle w:val="Link"/>
          </w:rPr>
          <w:t>nature07540 [pii] 10.1038/nature07540</w:t>
        </w:r>
      </w:hyperlink>
      <w:r>
        <w:t>.</w:t>
      </w:r>
    </w:p>
    <w:p w14:paraId="6BCBAA11" w14:textId="77777777" w:rsidR="00DB1DEB" w:rsidRDefault="004C2500">
      <w:pPr>
        <w:pStyle w:val="Bibliography"/>
      </w:pPr>
      <w:r>
        <w:t xml:space="preserve">Wakeley, J. 2008. </w:t>
      </w:r>
      <w:r>
        <w:rPr>
          <w:i/>
        </w:rPr>
        <w:t>Coalescent Theory: An Introduction</w:t>
      </w:r>
      <w:r>
        <w:t>. Book. Greenwood Village, CO: Roberts &amp; Co.</w:t>
      </w:r>
    </w:p>
    <w:p w14:paraId="7F484F0D" w14:textId="77777777" w:rsidR="00DB1DEB" w:rsidRDefault="004C2500">
      <w:pPr>
        <w:pStyle w:val="Bibliography"/>
      </w:pPr>
      <w:r>
        <w:t xml:space="preserve">Wares, J. P. 2010. “Natural Distributions of Mitochondrial Sequence Diversity Support New Null Hypotheses.” Journal Article. </w:t>
      </w:r>
      <w:r>
        <w:rPr>
          <w:i/>
        </w:rPr>
        <w:t>Evolution</w:t>
      </w:r>
      <w:r>
        <w:t xml:space="preserve"> 64: 1136–42.</w:t>
      </w:r>
    </w:p>
    <w:p w14:paraId="140D8FC0" w14:textId="77777777" w:rsidR="00DB1DEB" w:rsidRDefault="004C2500">
      <w:pPr>
        <w:pStyle w:val="Bibliography"/>
      </w:pPr>
      <w:r>
        <w:t xml:space="preserve">Wares, J. P., S. D. Gaines, and C. W. Cunningham. 2001. “A Comparative Study of Asymmetric Migration Events Across a Marine Biogeographic Boundary.” Journal Article. </w:t>
      </w:r>
      <w:r>
        <w:rPr>
          <w:i/>
        </w:rPr>
        <w:t>Evolution</w:t>
      </w:r>
      <w:r>
        <w:t xml:space="preserve"> 55 (2): 295–306.</w:t>
      </w:r>
    </w:p>
    <w:p w14:paraId="67506D1F" w14:textId="77777777" w:rsidR="00DB1DEB" w:rsidRDefault="004C2500">
      <w:pPr>
        <w:pStyle w:val="Bibliography"/>
      </w:pPr>
      <w:r>
        <w:t xml:space="preserve">Wares, J. P., A. R. Hughes, R. K. Grosberg, J. J. Stachowicz, and S. D. Gaines. 2005. “Mechanisms That Drive Evolutionary Change: Insights from Species Introductions and Invasions.” Book Section. In </w:t>
      </w:r>
      <w:r>
        <w:rPr>
          <w:i/>
        </w:rPr>
        <w:t>Species Invasions: Insights into Ecology, Evolution, and Biogeography</w:t>
      </w:r>
      <w:r>
        <w:t>, edited by D. Sax, J. J. Stachowicz, and S. D. Gaines, 229–57. Sunderland, MA: Sinauer.</w:t>
      </w:r>
    </w:p>
    <w:p w14:paraId="13773D31" w14:textId="77777777" w:rsidR="00DB1DEB" w:rsidRDefault="004C2500">
      <w:pPr>
        <w:pStyle w:val="Bibliography"/>
      </w:pPr>
      <w:r>
        <w:t xml:space="preserve">Zhao, J. H. 2015. </w:t>
      </w:r>
      <w:r>
        <w:rPr>
          <w:i/>
        </w:rPr>
        <w:t>Gap: Genetic Analysis Package</w:t>
      </w:r>
      <w:r>
        <w:t xml:space="preserve">. </w:t>
      </w:r>
      <w:hyperlink r:id="rId33">
        <w:r>
          <w:rPr>
            <w:rStyle w:val="Link"/>
          </w:rPr>
          <w:t>http://cran.r-project.org/package=gap</w:t>
        </w:r>
      </w:hyperlink>
      <w:r>
        <w:t>.</w:t>
      </w:r>
    </w:p>
    <w:sectPr w:rsidR="00DB1DE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nette Govindarajan" w:date="2015-10-21T13:59:00Z" w:initials="AG">
    <w:p w14:paraId="6CABED4A" w14:textId="77777777" w:rsidR="00367006" w:rsidRDefault="00367006">
      <w:pPr>
        <w:pStyle w:val="CommentText"/>
      </w:pPr>
      <w:r>
        <w:rPr>
          <w:rStyle w:val="CommentReference"/>
        </w:rPr>
        <w:annotationRef/>
      </w:r>
      <w:r>
        <w:t>What is the judgment?</w:t>
      </w:r>
    </w:p>
  </w:comment>
  <w:comment w:id="3" w:author="Annette Govindarajan" w:date="2015-10-21T14:07:00Z" w:initials="AG">
    <w:p w14:paraId="1ABB26DF" w14:textId="77777777" w:rsidR="00367006" w:rsidRDefault="00367006">
      <w:pPr>
        <w:pStyle w:val="CommentText"/>
      </w:pPr>
      <w:r>
        <w:rPr>
          <w:rStyle w:val="CommentReference"/>
        </w:rPr>
        <w:annotationRef/>
      </w:r>
      <w:r>
        <w:t>And interpret the results</w:t>
      </w:r>
    </w:p>
  </w:comment>
  <w:comment w:id="7" w:author="Annette Govindarajan" w:date="2015-10-21T14:02:00Z" w:initials="AG">
    <w:p w14:paraId="18CEFD93" w14:textId="77777777" w:rsidR="00367006" w:rsidRDefault="00367006">
      <w:pPr>
        <w:pStyle w:val="CommentText"/>
      </w:pPr>
      <w:r>
        <w:rPr>
          <w:rStyle w:val="CommentReference"/>
        </w:rPr>
        <w:annotationRef/>
      </w:r>
      <w:r>
        <w:t>This problem exists for microbes too</w:t>
      </w:r>
    </w:p>
  </w:comment>
  <w:comment w:id="8" w:author="Annette Govindarajan" w:date="2015-10-21T14:03:00Z" w:initials="AG">
    <w:p w14:paraId="57E2AB98" w14:textId="77777777" w:rsidR="00367006" w:rsidRDefault="00367006">
      <w:pPr>
        <w:pStyle w:val="CommentText"/>
      </w:pPr>
      <w:r>
        <w:rPr>
          <w:rStyle w:val="CommentReference"/>
        </w:rPr>
        <w:annotationRef/>
      </w:r>
      <w:r>
        <w:t xml:space="preserve">Some papers describe size-screening their samples first, to minimize, but not eliminate this issue. </w:t>
      </w:r>
    </w:p>
  </w:comment>
  <w:comment w:id="10" w:author="Annette Govindarajan" w:date="2015-10-21T14:08:00Z" w:initials="AG">
    <w:p w14:paraId="2DDDD317" w14:textId="77777777" w:rsidR="00367006" w:rsidRDefault="00367006">
      <w:pPr>
        <w:pStyle w:val="CommentText"/>
      </w:pPr>
      <w:r>
        <w:rPr>
          <w:rStyle w:val="CommentReference"/>
        </w:rPr>
        <w:annotationRef/>
      </w:r>
      <w:r>
        <w:t>This intraspecific approach depends on accurate species delimitation, which makes some assumptions about how much divergence constitutes a different species.</w:t>
      </w:r>
    </w:p>
  </w:comment>
  <w:comment w:id="13" w:author="Annette Govindarajan" w:date="2015-10-21T14:10:00Z" w:initials="AG">
    <w:p w14:paraId="31F7F046" w14:textId="77777777" w:rsidR="00367006" w:rsidRDefault="00367006">
      <w:pPr>
        <w:pStyle w:val="CommentText"/>
      </w:pPr>
      <w:r>
        <w:rPr>
          <w:rStyle w:val="CommentReference"/>
        </w:rPr>
        <w:annotationRef/>
      </w:r>
      <w:r>
        <w:t>This is a big assumption that won’t be true for most taxa</w:t>
      </w:r>
    </w:p>
  </w:comment>
  <w:comment w:id="43" w:author="Annette Govindarajan" w:date="2015-10-21T14:19:00Z" w:initials="AG">
    <w:p w14:paraId="0FC97BE2" w14:textId="77777777" w:rsidR="00B45D06" w:rsidRDefault="00B45D06">
      <w:pPr>
        <w:pStyle w:val="CommentText"/>
      </w:pPr>
      <w:r>
        <w:rPr>
          <w:rStyle w:val="CommentReference"/>
        </w:rPr>
        <w:annotationRef/>
      </w:r>
      <w:r>
        <w:t xml:space="preserve">This leads back to the species delimitation </w:t>
      </w:r>
      <w:r>
        <w:t>question</w:t>
      </w:r>
      <w:bookmarkStart w:id="44" w:name="_GoBack"/>
      <w:bookmarkEnd w:id="4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5F4DD"/>
    <w:multiLevelType w:val="multilevel"/>
    <w:tmpl w:val="FB2EB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365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67006"/>
    <w:rsid w:val="004C2500"/>
    <w:rsid w:val="004E29B3"/>
    <w:rsid w:val="00590D07"/>
    <w:rsid w:val="00784D58"/>
    <w:rsid w:val="008D6863"/>
    <w:rsid w:val="00B45D06"/>
    <w:rsid w:val="00B86B75"/>
    <w:rsid w:val="00BC48D5"/>
    <w:rsid w:val="00C36279"/>
    <w:rsid w:val="00DB1DEB"/>
    <w:rsid w:val="00E315A3"/>
    <w:rsid w:val="00E324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A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3249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3249F"/>
    <w:rPr>
      <w:rFonts w:ascii="Lucida Grande" w:hAnsi="Lucida Grande" w:cs="Lucida Grande"/>
      <w:sz w:val="18"/>
      <w:szCs w:val="18"/>
    </w:rPr>
  </w:style>
  <w:style w:type="character" w:styleId="CommentReference">
    <w:name w:val="annotation reference"/>
    <w:basedOn w:val="DefaultParagraphFont"/>
    <w:rsid w:val="004C2500"/>
    <w:rPr>
      <w:sz w:val="18"/>
      <w:szCs w:val="18"/>
    </w:rPr>
  </w:style>
  <w:style w:type="paragraph" w:styleId="CommentText">
    <w:name w:val="annotation text"/>
    <w:basedOn w:val="Normal"/>
    <w:link w:val="CommentTextChar"/>
    <w:rsid w:val="004C2500"/>
  </w:style>
  <w:style w:type="character" w:customStyle="1" w:styleId="CommentTextChar">
    <w:name w:val="Comment Text Char"/>
    <w:basedOn w:val="DefaultParagraphFont"/>
    <w:link w:val="CommentText"/>
    <w:rsid w:val="004C2500"/>
  </w:style>
  <w:style w:type="paragraph" w:styleId="CommentSubject">
    <w:name w:val="annotation subject"/>
    <w:basedOn w:val="CommentText"/>
    <w:next w:val="CommentText"/>
    <w:link w:val="CommentSubjectChar"/>
    <w:rsid w:val="004C2500"/>
    <w:rPr>
      <w:b/>
      <w:bCs/>
      <w:sz w:val="20"/>
      <w:szCs w:val="20"/>
    </w:rPr>
  </w:style>
  <w:style w:type="character" w:customStyle="1" w:styleId="CommentSubjectChar">
    <w:name w:val="Comment Subject Char"/>
    <w:basedOn w:val="CommentTextChar"/>
    <w:link w:val="CommentSubject"/>
    <w:rsid w:val="004C25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3249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3249F"/>
    <w:rPr>
      <w:rFonts w:ascii="Lucida Grande" w:hAnsi="Lucida Grande" w:cs="Lucida Grande"/>
      <w:sz w:val="18"/>
      <w:szCs w:val="18"/>
    </w:rPr>
  </w:style>
  <w:style w:type="character" w:styleId="CommentReference">
    <w:name w:val="annotation reference"/>
    <w:basedOn w:val="DefaultParagraphFont"/>
    <w:rsid w:val="004C2500"/>
    <w:rPr>
      <w:sz w:val="18"/>
      <w:szCs w:val="18"/>
    </w:rPr>
  </w:style>
  <w:style w:type="paragraph" w:styleId="CommentText">
    <w:name w:val="annotation text"/>
    <w:basedOn w:val="Normal"/>
    <w:link w:val="CommentTextChar"/>
    <w:rsid w:val="004C2500"/>
  </w:style>
  <w:style w:type="character" w:customStyle="1" w:styleId="CommentTextChar">
    <w:name w:val="Comment Text Char"/>
    <w:basedOn w:val="DefaultParagraphFont"/>
    <w:link w:val="CommentText"/>
    <w:rsid w:val="004C2500"/>
  </w:style>
  <w:style w:type="paragraph" w:styleId="CommentSubject">
    <w:name w:val="annotation subject"/>
    <w:basedOn w:val="CommentText"/>
    <w:next w:val="CommentText"/>
    <w:link w:val="CommentSubjectChar"/>
    <w:rsid w:val="004C2500"/>
    <w:rPr>
      <w:b/>
      <w:bCs/>
      <w:sz w:val="20"/>
      <w:szCs w:val="20"/>
    </w:rPr>
  </w:style>
  <w:style w:type="character" w:customStyle="1" w:styleId="CommentSubjectChar">
    <w:name w:val="Comment Subject Char"/>
    <w:basedOn w:val="CommentTextChar"/>
    <w:link w:val="CommentSubject"/>
    <w:rsid w:val="004C25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x.doi.org/Doi%2010.1016/J.Marpolbul.2013.05.042" TargetMode="External"/><Relationship Id="rId21" Type="http://schemas.openxmlformats.org/officeDocument/2006/relationships/hyperlink" Target="http://dx.doi.org/10.1371/journal.pbio.1002112" TargetMode="External"/><Relationship Id="rId22" Type="http://schemas.openxmlformats.org/officeDocument/2006/relationships/hyperlink" Target="http://dx.doi.org/Doi%2010.1038/Nature06735" TargetMode="External"/><Relationship Id="rId23" Type="http://schemas.openxmlformats.org/officeDocument/2006/relationships/hyperlink" Target="http://www.ncbi.nlm.nih.gov/pubmed/1628818" TargetMode="External"/><Relationship Id="rId24" Type="http://schemas.openxmlformats.org/officeDocument/2006/relationships/hyperlink" Target="http://www.ncbi.nlm.nih.gov/pubmed/11847089" TargetMode="External"/><Relationship Id="rId25" Type="http://schemas.openxmlformats.org/officeDocument/2006/relationships/hyperlink" Target="http://dx.doi.org/10.1371/journal.pcbi.1002743" TargetMode="External"/><Relationship Id="rId26" Type="http://schemas.openxmlformats.org/officeDocument/2006/relationships/hyperlink" Target="http://dx.doi.org/Doi%2010.1080/01431160117096" TargetMode="External"/><Relationship Id="rId27" Type="http://schemas.openxmlformats.org/officeDocument/2006/relationships/hyperlink" Target="http://dx.doi.org/10.1111/nph.12923" TargetMode="External"/><Relationship Id="rId28" Type="http://schemas.openxmlformats.org/officeDocument/2006/relationships/hyperlink" Target="http://dx.doi.org/10.1093/molbev/msu136" TargetMode="External"/><Relationship Id="rId29" Type="http://schemas.openxmlformats.org/officeDocument/2006/relationships/hyperlink" Target="http://dx.doi.org/10.1111/1755-0998.1235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project.org/" TargetMode="External"/><Relationship Id="rId31" Type="http://schemas.openxmlformats.org/officeDocument/2006/relationships/hyperlink" Target="%3cGo%20to%20ISI%3e://000222521300004%20" TargetMode="External"/><Relationship Id="rId32" Type="http://schemas.openxmlformats.org/officeDocument/2006/relationships/hyperlink" Target="http://dx.doi.org/nature07540%20%5bpii%5d%2010.1038/nature07540" TargetMode="External"/><Relationship Id="rId9" Type="http://schemas.openxmlformats.org/officeDocument/2006/relationships/image" Target="media/image2.png"/><Relationship Id="rId6" Type="http://schemas.openxmlformats.org/officeDocument/2006/relationships/comments" Target="comments.xml"/><Relationship Id="rId7" Type="http://schemas.openxmlformats.org/officeDocument/2006/relationships/hyperlink" Target="https://www.wolfram.com/mathematica/" TargetMode="External"/><Relationship Id="rId8" Type="http://schemas.openxmlformats.org/officeDocument/2006/relationships/image" Target="media/image1.png"/><Relationship Id="rId33" Type="http://schemas.openxmlformats.org/officeDocument/2006/relationships/hyperlink" Target="http://cran.r-project.org/package=gap"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3cGo%20to%20ISI%3e://000237296700043%20" TargetMode="External"/><Relationship Id="rId19" Type="http://schemas.openxmlformats.org/officeDocument/2006/relationships/hyperlink" Target="http://dx.doi.org/Doi%2010.1016/J.Tree.2014.04.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5056</Words>
  <Characters>28825</Characters>
  <Application>Microsoft Macintosh Word</Application>
  <DocSecurity>0</DocSecurity>
  <Lines>240</Lines>
  <Paragraphs>67</Paragraphs>
  <ScaleCrop>false</ScaleCrop>
  <Company>Woods Hole Oceanographic Institution</Company>
  <LinksUpToDate>false</LinksUpToDate>
  <CharactersWithSpaces>33814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Attempts at Quantitative Metazoan Metabarcoding are Difficult</dc:title>
  <dc:creator>John Wares and Paula Pappalardo</dc:creator>
  <cp:lastModifiedBy>Annette Govindarajan</cp:lastModifiedBy>
  <cp:revision>3</cp:revision>
  <dcterms:created xsi:type="dcterms:W3CDTF">2015-10-21T17:58:00Z</dcterms:created>
  <dcterms:modified xsi:type="dcterms:W3CDTF">2015-10-21T18:21:00Z</dcterms:modified>
</cp:coreProperties>
</file>